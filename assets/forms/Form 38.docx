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7256" w:type="dxa"/>
        <w:jc w:val="center"/>
        <w:tblLook w:val="04A0" w:firstRow="1" w:lastRow="0" w:firstColumn="1" w:lastColumn="0" w:noHBand="0" w:noVBand="1"/>
      </w:tblPr>
      <w:tblGrid>
        <w:gridCol w:w="7256"/>
      </w:tblGrid>
      <w:tr w:rsidR="00FE5F6B" w14:paraId="442D4607" w14:textId="77777777" w:rsidTr="00FE5F6B">
        <w:trPr>
          <w:cantSplit/>
          <w:jc w:val="center"/>
        </w:trPr>
        <w:tc>
          <w:tcPr>
            <w:tcW w:w="7256" w:type="dxa"/>
            <w:hideMark/>
          </w:tcPr>
          <w:tbl>
            <w:tblPr>
              <w:tblW w:w="7040" w:type="dxa"/>
              <w:jc w:val="center"/>
              <w:tblLook w:val="04A0" w:firstRow="1" w:lastRow="0" w:firstColumn="1" w:lastColumn="0" w:noHBand="0" w:noVBand="1"/>
            </w:tblPr>
            <w:tblGrid>
              <w:gridCol w:w="1280"/>
              <w:gridCol w:w="4380"/>
              <w:gridCol w:w="1380"/>
            </w:tblGrid>
            <w:tr w:rsidR="00FE5F6B" w14:paraId="7EDF85D7" w14:textId="77777777">
              <w:trPr>
                <w:cantSplit/>
                <w:jc w:val="center"/>
              </w:trPr>
              <w:tc>
                <w:tcPr>
                  <w:tcW w:w="7040" w:type="dxa"/>
                  <w:gridSpan w:val="3"/>
                  <w:hideMark/>
                </w:tcPr>
                <w:p w14:paraId="389D1FF3" w14:textId="77777777" w:rsidR="00FE5F6B" w:rsidRDefault="00FE5F6B">
                  <w:pPr>
                    <w:pStyle w:val="Heading1"/>
                    <w:jc w:val="center"/>
                    <w:rPr>
                      <w:rFonts w:ascii="Times New Roman" w:hAnsi="Times New Roman" w:cs="Times New Roman"/>
                      <w:sz w:val="22"/>
                      <w:szCs w:val="22"/>
                    </w:rPr>
                  </w:pPr>
                  <w:r>
                    <w:rPr>
                      <w:rFonts w:ascii="Times New Roman" w:hAnsi="Times New Roman" w:cs="Times New Roman"/>
                      <w:color w:val="auto"/>
                      <w:sz w:val="22"/>
                      <w:szCs w:val="22"/>
                    </w:rPr>
                    <w:t>FORM 38</w:t>
                  </w:r>
                </w:p>
              </w:tc>
            </w:tr>
            <w:tr w:rsidR="00FE5F6B" w14:paraId="226BF2A6" w14:textId="77777777">
              <w:trPr>
                <w:cantSplit/>
                <w:jc w:val="center"/>
              </w:trPr>
              <w:tc>
                <w:tcPr>
                  <w:tcW w:w="1280" w:type="dxa"/>
                  <w:hideMark/>
                </w:tcPr>
                <w:p w14:paraId="601E7DC4" w14:textId="77777777" w:rsidR="00FE5F6B" w:rsidRDefault="00FE5F6B">
                  <w:pPr>
                    <w:pStyle w:val="TableItemNoIndent"/>
                    <w:spacing w:line="256" w:lineRule="auto"/>
                    <w:rPr>
                      <w:sz w:val="18"/>
                      <w:szCs w:val="18"/>
                    </w:rPr>
                  </w:pPr>
                  <w:r>
                    <w:rPr>
                      <w:sz w:val="18"/>
                      <w:szCs w:val="18"/>
                    </w:rPr>
                    <w:fldChar w:fldCharType="begin"/>
                  </w:r>
                  <w:r>
                    <w:rPr>
                      <w:sz w:val="18"/>
                      <w:szCs w:val="18"/>
                    </w:rPr>
                    <w:instrText xml:space="preserve"> GUID=88faf6e8-81a0-4ad5-b3a5-3f58d125a27b </w:instrText>
                  </w:r>
                  <w:r>
                    <w:rPr>
                      <w:sz w:val="18"/>
                      <w:szCs w:val="18"/>
                    </w:rPr>
                    <w:fldChar w:fldCharType="end"/>
                  </w:r>
                  <w:r>
                    <w:rPr>
                      <w:sz w:val="18"/>
                      <w:szCs w:val="18"/>
                    </w:rPr>
                    <w:t>R.135</w:t>
                  </w:r>
                </w:p>
              </w:tc>
              <w:tc>
                <w:tcPr>
                  <w:tcW w:w="4380" w:type="dxa"/>
                </w:tcPr>
                <w:p w14:paraId="0CCBC15E" w14:textId="77777777" w:rsidR="00FE5F6B" w:rsidRDefault="00FE5F6B">
                  <w:pPr>
                    <w:pStyle w:val="TableItemCentered"/>
                    <w:spacing w:line="256" w:lineRule="auto"/>
                  </w:pPr>
                </w:p>
                <w:p w14:paraId="7FC5DB9B" w14:textId="77777777" w:rsidR="00FE5F6B" w:rsidRDefault="00FE5F6B">
                  <w:pPr>
                    <w:pStyle w:val="TableItemCentered"/>
                    <w:spacing w:line="256" w:lineRule="auto"/>
                  </w:pPr>
                  <w:r>
                    <w:fldChar w:fldCharType="begin"/>
                  </w:r>
                  <w:r>
                    <w:instrText xml:space="preserve"> GUID=ec12b525-ad2e-4fba-a90b-c74312d1d4ec </w:instrText>
                  </w:r>
                  <w:r>
                    <w:fldChar w:fldCharType="end"/>
                  </w:r>
                  <w:r>
                    <w:t>ADOPTION STATEMENT</w:t>
                  </w:r>
                </w:p>
              </w:tc>
              <w:tc>
                <w:tcPr>
                  <w:tcW w:w="1380" w:type="dxa"/>
                  <w:hideMark/>
                </w:tcPr>
                <w:p w14:paraId="6486CCCE" w14:textId="77777777" w:rsidR="00FE5F6B" w:rsidRDefault="00FE5F6B">
                  <w:pPr>
                    <w:pStyle w:val="TableItemCentered"/>
                    <w:spacing w:line="256" w:lineRule="auto"/>
                  </w:pPr>
                  <w:r>
                    <w:fldChar w:fldCharType="begin"/>
                  </w:r>
                  <w:r>
                    <w:instrText xml:space="preserve"> GUID=c18eac9d-03da-40ea-beb6-92eb97af8242 </w:instrText>
                  </w:r>
                  <w:r>
                    <w:fldChar w:fldCharType="end"/>
                  </w:r>
                </w:p>
              </w:tc>
            </w:tr>
            <w:tr w:rsidR="00FE5F6B" w14:paraId="7B5E45B1" w14:textId="77777777">
              <w:trPr>
                <w:cantSplit/>
                <w:jc w:val="center"/>
              </w:trPr>
              <w:tc>
                <w:tcPr>
                  <w:tcW w:w="7040" w:type="dxa"/>
                  <w:gridSpan w:val="3"/>
                  <w:hideMark/>
                </w:tcPr>
                <w:p w14:paraId="22488ECB" w14:textId="77777777" w:rsidR="00FE5F6B" w:rsidRDefault="00FE5F6B">
                  <w:pPr>
                    <w:pStyle w:val="TableItemCentered"/>
                    <w:spacing w:line="256" w:lineRule="auto"/>
                  </w:pPr>
                  <w:r>
                    <w:fldChar w:fldCharType="begin"/>
                  </w:r>
                  <w:r>
                    <w:instrText xml:space="preserve"> GUID=95486568-7558-4a26-86ac-fa4ee941f1d4 </w:instrText>
                  </w:r>
                  <w:r>
                    <w:fldChar w:fldCharType="end"/>
                  </w:r>
                  <w:r>
                    <w:t>(Title as in Form 37)</w:t>
                  </w:r>
                </w:p>
                <w:p w14:paraId="549AB5F8" w14:textId="77777777" w:rsidR="00FE5F6B" w:rsidRDefault="00FE5F6B">
                  <w:pPr>
                    <w:pStyle w:val="ScheduleSectionTextIndent"/>
                    <w:spacing w:line="256" w:lineRule="auto"/>
                    <w:ind w:firstLine="500"/>
                  </w:pPr>
                  <w:r>
                    <w:fldChar w:fldCharType="begin"/>
                  </w:r>
                  <w:r>
                    <w:instrText xml:space="preserve"> GUID=3c796fe3-0bd8-499c-a9df-078c5015712d </w:instrText>
                  </w:r>
                  <w:r>
                    <w:fldChar w:fldCharType="end"/>
                  </w:r>
                  <w:r>
                    <w:t>The Applicant(</w:t>
                  </w:r>
                  <w:proofErr w:type="gramStart"/>
                  <w:r>
                    <w:t>s)   </w:t>
                  </w:r>
                  <w:proofErr w:type="gramEnd"/>
                  <w:r>
                    <w:t>                       and                         , his wife, of                         state as follows:</w:t>
                  </w:r>
                </w:p>
                <w:p w14:paraId="4E43DC16" w14:textId="77777777" w:rsidR="00FE5F6B" w:rsidRDefault="00FE5F6B">
                  <w:pPr>
                    <w:pStyle w:val="TableItemIndent2"/>
                    <w:spacing w:line="256" w:lineRule="auto"/>
                    <w:ind w:left="940" w:firstLine="0"/>
                    <w:jc w:val="both"/>
                  </w:pPr>
                  <w:r>
                    <w:fldChar w:fldCharType="begin"/>
                  </w:r>
                  <w:r>
                    <w:instrText xml:space="preserve"> GUID=26aada4a-558d-4f4e-9875-66cbe5ea02f5 </w:instrText>
                  </w:r>
                  <w:r>
                    <w:fldChar w:fldCharType="end"/>
                  </w:r>
                  <w:r>
                    <w:t>1.</w:t>
                  </w:r>
                  <w:r>
                    <w:tab/>
                  </w:r>
                  <w:proofErr w:type="gramStart"/>
                  <w:r>
                    <w:t>Particulars of</w:t>
                  </w:r>
                  <w:proofErr w:type="gramEnd"/>
                  <w:r>
                    <w:t xml:space="preserve"> Male Applicant:</w:t>
                  </w:r>
                </w:p>
                <w:p w14:paraId="1C5F0E89" w14:textId="77777777" w:rsidR="00FE5F6B" w:rsidRDefault="00FE5F6B">
                  <w:pPr>
                    <w:pStyle w:val="TableItemIndent3"/>
                    <w:spacing w:line="256" w:lineRule="auto"/>
                    <w:ind w:left="1880" w:firstLine="0"/>
                    <w:jc w:val="both"/>
                  </w:pPr>
                  <w:r>
                    <w:fldChar w:fldCharType="begin"/>
                  </w:r>
                  <w:r>
                    <w:instrText xml:space="preserve"> GUID=f6ca7a07-82a5-4431-b0ec-36b0a42c5cb4 </w:instrText>
                  </w:r>
                  <w:r>
                    <w:fldChar w:fldCharType="end"/>
                  </w:r>
                  <w:r>
                    <w:t>(</w:t>
                  </w:r>
                  <w:r>
                    <w:rPr>
                      <w:i/>
                    </w:rPr>
                    <w:t>a</w:t>
                  </w:r>
                  <w:r>
                    <w:t>)</w:t>
                  </w:r>
                  <w:r>
                    <w:tab/>
                    <w:t>Name:</w:t>
                  </w:r>
                </w:p>
                <w:p w14:paraId="05BD6FBF" w14:textId="77777777" w:rsidR="00FE5F6B" w:rsidRDefault="00FE5F6B">
                  <w:pPr>
                    <w:pStyle w:val="TableItemIndent3"/>
                    <w:spacing w:line="256" w:lineRule="auto"/>
                    <w:ind w:left="1880" w:firstLine="0"/>
                    <w:jc w:val="both"/>
                  </w:pPr>
                  <w:r>
                    <w:fldChar w:fldCharType="begin"/>
                  </w:r>
                  <w:r>
                    <w:instrText xml:space="preserve"> GUID=c4563a5b-1be8-4eca-a345-76d62f757d8d </w:instrText>
                  </w:r>
                  <w:r>
                    <w:fldChar w:fldCharType="end"/>
                  </w:r>
                  <w:r>
                    <w:t>(</w:t>
                  </w:r>
                  <w:r>
                    <w:rPr>
                      <w:i/>
                    </w:rPr>
                    <w:t>b</w:t>
                  </w:r>
                  <w:r>
                    <w:t>)</w:t>
                  </w:r>
                  <w:r>
                    <w:tab/>
                    <w:t>Age:</w:t>
                  </w:r>
                </w:p>
                <w:p w14:paraId="4F749AEC" w14:textId="77777777" w:rsidR="00FE5F6B" w:rsidRDefault="00FE5F6B">
                  <w:pPr>
                    <w:pStyle w:val="TableItemIndent3"/>
                    <w:spacing w:line="256" w:lineRule="auto"/>
                    <w:ind w:left="1880" w:firstLine="0"/>
                    <w:jc w:val="both"/>
                  </w:pPr>
                  <w:r>
                    <w:fldChar w:fldCharType="begin"/>
                  </w:r>
                  <w:r>
                    <w:instrText xml:space="preserve"> GUID=7a36f14e-77b9-4996-88d2-b59b1d1c7b2a </w:instrText>
                  </w:r>
                  <w:r>
                    <w:fldChar w:fldCharType="end"/>
                  </w:r>
                  <w:r>
                    <w:t>(</w:t>
                  </w:r>
                  <w:r>
                    <w:rPr>
                      <w:i/>
                    </w:rPr>
                    <w:t>c</w:t>
                  </w:r>
                  <w:r>
                    <w:t>)</w:t>
                  </w:r>
                  <w:r>
                    <w:tab/>
                    <w:t>NRIC No.:</w:t>
                  </w:r>
                </w:p>
                <w:p w14:paraId="476833D7" w14:textId="77777777" w:rsidR="00FE5F6B" w:rsidRDefault="00FE5F6B">
                  <w:pPr>
                    <w:pStyle w:val="TableItemIndent3"/>
                    <w:spacing w:line="256" w:lineRule="auto"/>
                    <w:ind w:left="1880" w:firstLine="0"/>
                    <w:jc w:val="both"/>
                  </w:pPr>
                  <w:r>
                    <w:fldChar w:fldCharType="begin"/>
                  </w:r>
                  <w:r>
                    <w:instrText xml:space="preserve"> GUID=9cc768e0-85c2-433b-895f-839cead3ecd4 </w:instrText>
                  </w:r>
                  <w:r>
                    <w:fldChar w:fldCharType="end"/>
                  </w:r>
                  <w:r>
                    <w:t>(</w:t>
                  </w:r>
                  <w:r>
                    <w:rPr>
                      <w:i/>
                    </w:rPr>
                    <w:t>d</w:t>
                  </w:r>
                  <w:r>
                    <w:t>)</w:t>
                  </w:r>
                  <w:r>
                    <w:tab/>
                    <w:t>Residential address:</w:t>
                  </w:r>
                </w:p>
                <w:p w14:paraId="03998C5C" w14:textId="77777777" w:rsidR="00FE5F6B" w:rsidRDefault="00FE5F6B">
                  <w:pPr>
                    <w:pStyle w:val="TableItemIndent3"/>
                    <w:spacing w:line="256" w:lineRule="auto"/>
                    <w:ind w:left="1880" w:firstLine="0"/>
                    <w:jc w:val="both"/>
                  </w:pPr>
                  <w:r>
                    <w:fldChar w:fldCharType="begin"/>
                  </w:r>
                  <w:r>
                    <w:instrText xml:space="preserve"> GUID=184a2ea4-fc0e-43b2-8ad7-ca975044a8a7 </w:instrText>
                  </w:r>
                  <w:r>
                    <w:fldChar w:fldCharType="end"/>
                  </w:r>
                  <w:r>
                    <w:t>(</w:t>
                  </w:r>
                  <w:r>
                    <w:rPr>
                      <w:i/>
                    </w:rPr>
                    <w:t>e</w:t>
                  </w:r>
                  <w:r>
                    <w:t>)</w:t>
                  </w:r>
                  <w:r>
                    <w:tab/>
                    <w:t>Occupation:</w:t>
                  </w:r>
                </w:p>
                <w:p w14:paraId="34AA6350" w14:textId="77777777" w:rsidR="00FE5F6B" w:rsidRDefault="00FE5F6B">
                  <w:pPr>
                    <w:pStyle w:val="TableItemIndent3"/>
                    <w:spacing w:line="256" w:lineRule="auto"/>
                    <w:ind w:left="1880" w:firstLine="0"/>
                    <w:jc w:val="both"/>
                  </w:pPr>
                  <w:r>
                    <w:fldChar w:fldCharType="begin"/>
                  </w:r>
                  <w:r>
                    <w:instrText xml:space="preserve"> GUID=519d820a-a600-4f80-8800-5f8f515f0a44 </w:instrText>
                  </w:r>
                  <w:r>
                    <w:fldChar w:fldCharType="end"/>
                  </w:r>
                  <w:r>
                    <w:t>(</w:t>
                  </w:r>
                  <w:r>
                    <w:rPr>
                      <w:i/>
                    </w:rPr>
                    <w:t>f</w:t>
                  </w:r>
                  <w:r>
                    <w:t>)</w:t>
                  </w:r>
                  <w:r>
                    <w:tab/>
                    <w:t>Relationship to child (if any):</w:t>
                  </w:r>
                </w:p>
                <w:p w14:paraId="07B0CF41" w14:textId="77777777" w:rsidR="00FE5F6B" w:rsidRDefault="00FE5F6B">
                  <w:pPr>
                    <w:pStyle w:val="TableItemIndent2"/>
                    <w:spacing w:line="256" w:lineRule="auto"/>
                    <w:ind w:left="940" w:firstLine="0"/>
                    <w:jc w:val="both"/>
                  </w:pPr>
                  <w:r>
                    <w:fldChar w:fldCharType="begin"/>
                  </w:r>
                  <w:r>
                    <w:instrText xml:space="preserve"> GUID=16c7a5fa-78f0-4729-a72a-5c5cd691e0fa </w:instrText>
                  </w:r>
                  <w:r>
                    <w:fldChar w:fldCharType="end"/>
                  </w:r>
                  <w:r>
                    <w:t>2.</w:t>
                  </w:r>
                  <w:r>
                    <w:tab/>
                  </w:r>
                  <w:proofErr w:type="gramStart"/>
                  <w:r>
                    <w:t>Particulars of</w:t>
                  </w:r>
                  <w:proofErr w:type="gramEnd"/>
                  <w:r>
                    <w:t xml:space="preserve"> Female Applicant:</w:t>
                  </w:r>
                </w:p>
                <w:p w14:paraId="250BA644" w14:textId="77777777" w:rsidR="00FE5F6B" w:rsidRDefault="00FE5F6B">
                  <w:pPr>
                    <w:pStyle w:val="TableItemIndent3"/>
                    <w:spacing w:line="256" w:lineRule="auto"/>
                    <w:ind w:left="1880" w:firstLine="0"/>
                    <w:jc w:val="both"/>
                  </w:pPr>
                  <w:r>
                    <w:fldChar w:fldCharType="begin"/>
                  </w:r>
                  <w:r>
                    <w:instrText xml:space="preserve"> GUID=1b947682-715a-48e0-9aae-da6f9c28c08a </w:instrText>
                  </w:r>
                  <w:r>
                    <w:fldChar w:fldCharType="end"/>
                  </w:r>
                  <w:r>
                    <w:t>(</w:t>
                  </w:r>
                  <w:r>
                    <w:rPr>
                      <w:i/>
                    </w:rPr>
                    <w:t>a</w:t>
                  </w:r>
                  <w:r>
                    <w:t>)</w:t>
                  </w:r>
                  <w:r>
                    <w:tab/>
                    <w:t>Name:</w:t>
                  </w:r>
                </w:p>
                <w:p w14:paraId="4AF63447" w14:textId="77777777" w:rsidR="00FE5F6B" w:rsidRDefault="00FE5F6B">
                  <w:pPr>
                    <w:pStyle w:val="TableItemIndent3"/>
                    <w:spacing w:line="256" w:lineRule="auto"/>
                    <w:ind w:left="1880" w:firstLine="0"/>
                    <w:jc w:val="both"/>
                  </w:pPr>
                  <w:r>
                    <w:fldChar w:fldCharType="begin"/>
                  </w:r>
                  <w:r>
                    <w:instrText xml:space="preserve"> GUID=65334945-6128-40f9-90c7-7a27e46e3824 </w:instrText>
                  </w:r>
                  <w:r>
                    <w:fldChar w:fldCharType="end"/>
                  </w:r>
                  <w:r>
                    <w:t>(</w:t>
                  </w:r>
                  <w:r>
                    <w:rPr>
                      <w:i/>
                    </w:rPr>
                    <w:t>b</w:t>
                  </w:r>
                  <w:r>
                    <w:t>)</w:t>
                  </w:r>
                  <w:r>
                    <w:tab/>
                    <w:t>Age:</w:t>
                  </w:r>
                </w:p>
                <w:p w14:paraId="62405CC3" w14:textId="77777777" w:rsidR="00FE5F6B" w:rsidRDefault="00FE5F6B">
                  <w:pPr>
                    <w:pStyle w:val="TableItemIndent3"/>
                    <w:spacing w:line="256" w:lineRule="auto"/>
                    <w:ind w:left="1880" w:firstLine="0"/>
                    <w:jc w:val="both"/>
                  </w:pPr>
                  <w:r>
                    <w:fldChar w:fldCharType="begin"/>
                  </w:r>
                  <w:r>
                    <w:instrText xml:space="preserve"> GUID=682a19cf-3ebc-4ff9-aa19-e6417d35750f </w:instrText>
                  </w:r>
                  <w:r>
                    <w:fldChar w:fldCharType="end"/>
                  </w:r>
                  <w:r>
                    <w:t>(</w:t>
                  </w:r>
                  <w:r>
                    <w:rPr>
                      <w:i/>
                    </w:rPr>
                    <w:t>c</w:t>
                  </w:r>
                  <w:r>
                    <w:t>)</w:t>
                  </w:r>
                  <w:r>
                    <w:tab/>
                    <w:t>NRIC No.:</w:t>
                  </w:r>
                </w:p>
                <w:p w14:paraId="5A337DEE" w14:textId="77777777" w:rsidR="00FE5F6B" w:rsidRDefault="00FE5F6B">
                  <w:pPr>
                    <w:pStyle w:val="TableItemIndent3"/>
                    <w:spacing w:line="256" w:lineRule="auto"/>
                    <w:ind w:left="1880" w:firstLine="0"/>
                    <w:jc w:val="both"/>
                  </w:pPr>
                  <w:r>
                    <w:fldChar w:fldCharType="begin"/>
                  </w:r>
                  <w:r>
                    <w:instrText xml:space="preserve"> GUID=887441dd-e50c-4e6d-9948-75441eee56d5 </w:instrText>
                  </w:r>
                  <w:r>
                    <w:fldChar w:fldCharType="end"/>
                  </w:r>
                  <w:r>
                    <w:t>(</w:t>
                  </w:r>
                  <w:r>
                    <w:rPr>
                      <w:i/>
                    </w:rPr>
                    <w:t>d</w:t>
                  </w:r>
                  <w:r>
                    <w:t>)</w:t>
                  </w:r>
                  <w:r>
                    <w:tab/>
                    <w:t>Residential address:</w:t>
                  </w:r>
                </w:p>
                <w:p w14:paraId="0472EC2E" w14:textId="77777777" w:rsidR="00FE5F6B" w:rsidRDefault="00FE5F6B">
                  <w:pPr>
                    <w:pStyle w:val="TableItemIndent3"/>
                    <w:spacing w:line="256" w:lineRule="auto"/>
                    <w:ind w:left="1880" w:firstLine="0"/>
                    <w:jc w:val="both"/>
                  </w:pPr>
                  <w:r>
                    <w:fldChar w:fldCharType="begin"/>
                  </w:r>
                  <w:r>
                    <w:instrText xml:space="preserve"> GUID=947375c8-f4ee-4cb9-9603-28c7e5f2ae0c </w:instrText>
                  </w:r>
                  <w:r>
                    <w:fldChar w:fldCharType="end"/>
                  </w:r>
                  <w:r>
                    <w:t>(</w:t>
                  </w:r>
                  <w:r>
                    <w:rPr>
                      <w:i/>
                    </w:rPr>
                    <w:t>e</w:t>
                  </w:r>
                  <w:r>
                    <w:t>)</w:t>
                  </w:r>
                  <w:r>
                    <w:tab/>
                    <w:t>Occupation:</w:t>
                  </w:r>
                </w:p>
                <w:p w14:paraId="47DB5696" w14:textId="77777777" w:rsidR="00FE5F6B" w:rsidRDefault="00FE5F6B">
                  <w:pPr>
                    <w:pStyle w:val="TableItemIndent3"/>
                    <w:spacing w:line="256" w:lineRule="auto"/>
                    <w:ind w:left="1880" w:firstLine="0"/>
                    <w:jc w:val="both"/>
                  </w:pPr>
                  <w:r>
                    <w:fldChar w:fldCharType="begin"/>
                  </w:r>
                  <w:r>
                    <w:instrText xml:space="preserve"> GUID=abdc539a-4f8f-44b1-b63a-0de013ce0d4e </w:instrText>
                  </w:r>
                  <w:r>
                    <w:fldChar w:fldCharType="end"/>
                  </w:r>
                  <w:r>
                    <w:t>(</w:t>
                  </w:r>
                  <w:r>
                    <w:rPr>
                      <w:i/>
                    </w:rPr>
                    <w:t>f</w:t>
                  </w:r>
                  <w:r>
                    <w:t>)</w:t>
                  </w:r>
                  <w:r>
                    <w:tab/>
                    <w:t>Relationship to child (if any):</w:t>
                  </w:r>
                </w:p>
                <w:p w14:paraId="449582F9" w14:textId="77777777" w:rsidR="00FE5F6B" w:rsidRDefault="00FE5F6B">
                  <w:pPr>
                    <w:pStyle w:val="TableItemIndent2"/>
                    <w:spacing w:line="256" w:lineRule="auto"/>
                    <w:ind w:left="940" w:firstLine="0"/>
                    <w:jc w:val="both"/>
                  </w:pPr>
                  <w:r>
                    <w:fldChar w:fldCharType="begin"/>
                  </w:r>
                  <w:r>
                    <w:instrText xml:space="preserve"> GUID=78a5e451-b9c1-4965-bbac-9dfd5505cf6d </w:instrText>
                  </w:r>
                  <w:r>
                    <w:fldChar w:fldCharType="end"/>
                  </w:r>
                  <w:r>
                    <w:t>3.</w:t>
                  </w:r>
                  <w:r>
                    <w:tab/>
                    <w:t>The Applicant(s) is (are) resident in Singapore at                          Singapore and domiciled in Singapore.</w:t>
                  </w:r>
                </w:p>
                <w:p w14:paraId="36CE5310" w14:textId="77777777" w:rsidR="00FE5F6B" w:rsidRDefault="00FE5F6B">
                  <w:pPr>
                    <w:pStyle w:val="TableItemIndent2"/>
                    <w:spacing w:line="256" w:lineRule="auto"/>
                    <w:ind w:left="940" w:firstLine="0"/>
                    <w:jc w:val="both"/>
                  </w:pPr>
                  <w:r>
                    <w:fldChar w:fldCharType="begin"/>
                  </w:r>
                  <w:r>
                    <w:instrText xml:space="preserve"> GUID=a4758dcc-bad8-4893-b08b-e305b028b690 </w:instrText>
                  </w:r>
                  <w:r>
                    <w:fldChar w:fldCharType="end"/>
                  </w:r>
                  <w:r>
                    <w:t>4.</w:t>
                  </w:r>
                  <w:r>
                    <w:tab/>
                    <w:t>The Male Applicant                                    married the Female Applicant                                      at                  on                </w:t>
                  </w:r>
                  <w:proofErr w:type="gramStart"/>
                  <w:r>
                    <w:t>  .</w:t>
                  </w:r>
                  <w:proofErr w:type="gramEnd"/>
                </w:p>
                <w:p w14:paraId="24556707" w14:textId="77777777" w:rsidR="00FE5F6B" w:rsidRDefault="00FE5F6B">
                  <w:pPr>
                    <w:pStyle w:val="TableItemIndent2"/>
                    <w:spacing w:line="256" w:lineRule="auto"/>
                    <w:ind w:left="940" w:firstLine="0"/>
                    <w:jc w:val="both"/>
                  </w:pPr>
                  <w:r>
                    <w:fldChar w:fldCharType="begin"/>
                  </w:r>
                  <w:r>
                    <w:instrText xml:space="preserve"> GUID=9e1fa9c1-34b1-462d-9deb-40f7e440cc55 </w:instrText>
                  </w:r>
                  <w:r>
                    <w:fldChar w:fldCharType="end"/>
                  </w:r>
                  <w:r>
                    <w:t>5.</w:t>
                  </w:r>
                  <w:r>
                    <w:tab/>
                    <w:t>The Applicant(s) has (have) resident with him (her) (them) the following persons:</w:t>
                  </w:r>
                </w:p>
              </w:tc>
            </w:tr>
          </w:tbl>
          <w:p w14:paraId="6AA48272" w14:textId="77777777" w:rsidR="00FE5F6B" w:rsidRDefault="00FE5F6B">
            <w:pPr>
              <w:spacing w:before="60" w:after="60" w:line="240" w:lineRule="auto"/>
              <w:rPr>
                <w:rFonts w:ascii="Times New Roman" w:hAnsi="Times New Roman" w:cs="Times New Roman"/>
                <w:szCs w:val="20"/>
                <w:lang w:val="en-GB"/>
              </w:rPr>
            </w:pPr>
          </w:p>
        </w:tc>
      </w:tr>
      <w:tr w:rsidR="00FE5F6B" w14:paraId="2ADCC3ED" w14:textId="77777777" w:rsidTr="00FE5F6B">
        <w:trPr>
          <w:cantSplit/>
          <w:jc w:val="center"/>
        </w:trPr>
        <w:tc>
          <w:tcPr>
            <w:tcW w:w="7256" w:type="dxa"/>
          </w:tcPr>
          <w:p w14:paraId="17E442A0" w14:textId="77777777" w:rsidR="00FE5F6B" w:rsidRDefault="00FE5F6B">
            <w:pPr>
              <w:pStyle w:val="TableItemIndent2"/>
              <w:spacing w:line="256" w:lineRule="auto"/>
              <w:ind w:left="940" w:firstLine="0"/>
              <w:jc w:val="both"/>
            </w:pPr>
          </w:p>
        </w:tc>
      </w:tr>
    </w:tbl>
    <w:p w14:paraId="72551FBB" w14:textId="77777777" w:rsidR="00FE5F6B" w:rsidRDefault="00FE5F6B" w:rsidP="00FE5F6B">
      <w:pPr>
        <w:pStyle w:val="TableItemIndent2"/>
        <w:ind w:left="1160" w:firstLine="825"/>
        <w:jc w:val="both"/>
        <w:rPr>
          <w:lang w:val="en-GB"/>
        </w:rPr>
      </w:pPr>
      <w:r>
        <w:rPr>
          <w:lang w:val="en-GB"/>
        </w:rPr>
        <w:t xml:space="preserve">6. </w:t>
      </w:r>
      <w:proofErr w:type="gramStart"/>
      <w:r>
        <w:rPr>
          <w:lang w:val="en-GB"/>
        </w:rPr>
        <w:t>Particulars of</w:t>
      </w:r>
      <w:proofErr w:type="gramEnd"/>
      <w:r>
        <w:rPr>
          <w:lang w:val="en-GB"/>
        </w:rPr>
        <w:t xml:space="preserve"> infant to be adopted (“the said infant”):</w:t>
      </w:r>
    </w:p>
    <w:p w14:paraId="46AF3175" w14:textId="77777777" w:rsidR="00FE5F6B" w:rsidRDefault="00FE5F6B" w:rsidP="00FE5F6B">
      <w:pPr>
        <w:spacing w:before="60" w:after="60" w:line="240" w:lineRule="auto"/>
        <w:ind w:left="2127"/>
        <w:jc w:val="both"/>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GUID=2173906c-0e6f-48bb-b659-df2062c1fa6a </w:instrText>
      </w:r>
      <w:r>
        <w:rPr>
          <w:rFonts w:ascii="Times New Roman" w:hAnsi="Times New Roman" w:cs="Times New Roman"/>
          <w:szCs w:val="20"/>
          <w:lang w:val="en-GB"/>
        </w:rPr>
        <w:fldChar w:fldCharType="end"/>
      </w:r>
      <w:r>
        <w:rPr>
          <w:rFonts w:ascii="Times New Roman" w:hAnsi="Times New Roman" w:cs="Times New Roman"/>
          <w:szCs w:val="20"/>
          <w:lang w:val="en-GB"/>
        </w:rPr>
        <w:t>(</w:t>
      </w:r>
      <w:r>
        <w:rPr>
          <w:rFonts w:ascii="Times New Roman" w:hAnsi="Times New Roman" w:cs="Times New Roman"/>
          <w:i/>
          <w:szCs w:val="20"/>
          <w:lang w:val="en-GB"/>
        </w:rPr>
        <w:t>a</w:t>
      </w:r>
      <w:r>
        <w:rPr>
          <w:rFonts w:ascii="Times New Roman" w:hAnsi="Times New Roman" w:cs="Times New Roman"/>
          <w:szCs w:val="20"/>
          <w:lang w:val="en-GB"/>
        </w:rPr>
        <w:t>)</w:t>
      </w:r>
      <w:r>
        <w:rPr>
          <w:rFonts w:ascii="Times New Roman" w:hAnsi="Times New Roman" w:cs="Times New Roman"/>
          <w:szCs w:val="20"/>
          <w:lang w:val="en-GB"/>
        </w:rPr>
        <w:tab/>
        <w:t>Original name:</w:t>
      </w:r>
    </w:p>
    <w:p w14:paraId="4A093E54" w14:textId="77777777" w:rsidR="00FE5F6B" w:rsidRDefault="00FE5F6B" w:rsidP="00FE5F6B">
      <w:pPr>
        <w:spacing w:before="60" w:after="60" w:line="240" w:lineRule="auto"/>
        <w:ind w:left="2127"/>
        <w:jc w:val="both"/>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GUID=931eb785-4cd9-4067-81f3-7011a3f79a48 </w:instrText>
      </w:r>
      <w:r>
        <w:rPr>
          <w:rFonts w:ascii="Times New Roman" w:hAnsi="Times New Roman" w:cs="Times New Roman"/>
          <w:szCs w:val="20"/>
          <w:lang w:val="en-GB"/>
        </w:rPr>
        <w:fldChar w:fldCharType="end"/>
      </w:r>
      <w:r>
        <w:rPr>
          <w:rFonts w:ascii="Times New Roman" w:hAnsi="Times New Roman" w:cs="Times New Roman"/>
          <w:szCs w:val="20"/>
          <w:lang w:val="en-GB"/>
        </w:rPr>
        <w:t>(</w:t>
      </w:r>
      <w:r>
        <w:rPr>
          <w:rFonts w:ascii="Times New Roman" w:hAnsi="Times New Roman" w:cs="Times New Roman"/>
          <w:i/>
          <w:szCs w:val="20"/>
          <w:lang w:val="en-GB"/>
        </w:rPr>
        <w:t>b</w:t>
      </w:r>
      <w:r>
        <w:rPr>
          <w:rFonts w:ascii="Times New Roman" w:hAnsi="Times New Roman" w:cs="Times New Roman"/>
          <w:szCs w:val="20"/>
          <w:lang w:val="en-GB"/>
        </w:rPr>
        <w:t>)</w:t>
      </w:r>
      <w:r>
        <w:rPr>
          <w:rFonts w:ascii="Times New Roman" w:hAnsi="Times New Roman" w:cs="Times New Roman"/>
          <w:szCs w:val="20"/>
          <w:lang w:val="en-GB"/>
        </w:rPr>
        <w:tab/>
        <w:t>New name (if any):</w:t>
      </w:r>
    </w:p>
    <w:p w14:paraId="5FA8FAC6" w14:textId="77777777" w:rsidR="00FE5F6B" w:rsidRDefault="00FE5F6B" w:rsidP="00FE5F6B">
      <w:pPr>
        <w:spacing w:before="60" w:after="60" w:line="240" w:lineRule="auto"/>
        <w:ind w:left="2127"/>
        <w:jc w:val="both"/>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GUID=4a775b17-f33a-4ef1-aaa8-d933577cd0ff </w:instrText>
      </w:r>
      <w:r>
        <w:rPr>
          <w:rFonts w:ascii="Times New Roman" w:hAnsi="Times New Roman" w:cs="Times New Roman"/>
          <w:szCs w:val="20"/>
          <w:lang w:val="en-GB"/>
        </w:rPr>
        <w:fldChar w:fldCharType="end"/>
      </w:r>
      <w:r>
        <w:rPr>
          <w:rFonts w:ascii="Times New Roman" w:hAnsi="Times New Roman" w:cs="Times New Roman"/>
          <w:szCs w:val="20"/>
          <w:lang w:val="en-GB"/>
        </w:rPr>
        <w:t>(</w:t>
      </w:r>
      <w:r>
        <w:rPr>
          <w:rFonts w:ascii="Times New Roman" w:hAnsi="Times New Roman" w:cs="Times New Roman"/>
          <w:i/>
          <w:szCs w:val="20"/>
          <w:lang w:val="en-GB"/>
        </w:rPr>
        <w:t>c</w:t>
      </w:r>
      <w:r>
        <w:rPr>
          <w:rFonts w:ascii="Times New Roman" w:hAnsi="Times New Roman" w:cs="Times New Roman"/>
          <w:szCs w:val="20"/>
          <w:lang w:val="en-GB"/>
        </w:rPr>
        <w:t>)</w:t>
      </w:r>
      <w:r>
        <w:rPr>
          <w:rFonts w:ascii="Times New Roman" w:hAnsi="Times New Roman" w:cs="Times New Roman"/>
          <w:szCs w:val="20"/>
          <w:lang w:val="en-GB"/>
        </w:rPr>
        <w:tab/>
        <w:t>Date of birth:</w:t>
      </w:r>
    </w:p>
    <w:p w14:paraId="70A96B19" w14:textId="77777777" w:rsidR="00FE5F6B" w:rsidRDefault="00FE5F6B" w:rsidP="00FE5F6B">
      <w:pPr>
        <w:spacing w:before="60" w:after="60" w:line="240" w:lineRule="auto"/>
        <w:ind w:left="2127"/>
        <w:jc w:val="both"/>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GUID=2f17ccb1-1ebb-43f2-84bb-f23261cfa04f </w:instrText>
      </w:r>
      <w:r>
        <w:rPr>
          <w:rFonts w:ascii="Times New Roman" w:hAnsi="Times New Roman" w:cs="Times New Roman"/>
          <w:szCs w:val="20"/>
          <w:lang w:val="en-GB"/>
        </w:rPr>
        <w:fldChar w:fldCharType="end"/>
      </w:r>
      <w:r>
        <w:rPr>
          <w:rFonts w:ascii="Times New Roman" w:hAnsi="Times New Roman" w:cs="Times New Roman"/>
          <w:szCs w:val="20"/>
          <w:lang w:val="en-GB"/>
        </w:rPr>
        <w:t>(</w:t>
      </w:r>
      <w:r>
        <w:rPr>
          <w:rFonts w:ascii="Times New Roman" w:hAnsi="Times New Roman" w:cs="Times New Roman"/>
          <w:i/>
          <w:szCs w:val="20"/>
          <w:lang w:val="en-GB"/>
        </w:rPr>
        <w:t>d</w:t>
      </w:r>
      <w:r>
        <w:rPr>
          <w:rFonts w:ascii="Times New Roman" w:hAnsi="Times New Roman" w:cs="Times New Roman"/>
          <w:szCs w:val="20"/>
          <w:lang w:val="en-GB"/>
        </w:rPr>
        <w:t>)</w:t>
      </w:r>
      <w:r>
        <w:rPr>
          <w:rFonts w:ascii="Times New Roman" w:hAnsi="Times New Roman" w:cs="Times New Roman"/>
          <w:szCs w:val="20"/>
          <w:lang w:val="en-GB"/>
        </w:rPr>
        <w:tab/>
        <w:t>Age:</w:t>
      </w:r>
    </w:p>
    <w:p w14:paraId="2E7E90E0" w14:textId="77777777" w:rsidR="00FE5F6B" w:rsidRDefault="00FE5F6B" w:rsidP="00FE5F6B">
      <w:pPr>
        <w:spacing w:before="60" w:after="60" w:line="240" w:lineRule="auto"/>
        <w:ind w:left="2127"/>
        <w:jc w:val="both"/>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GUID=e24b7a29-64bf-4544-8b6c-a794ed8aae36 </w:instrText>
      </w:r>
      <w:r>
        <w:rPr>
          <w:rFonts w:ascii="Times New Roman" w:hAnsi="Times New Roman" w:cs="Times New Roman"/>
          <w:szCs w:val="20"/>
          <w:lang w:val="en-GB"/>
        </w:rPr>
        <w:fldChar w:fldCharType="end"/>
      </w:r>
      <w:r>
        <w:rPr>
          <w:rFonts w:ascii="Times New Roman" w:hAnsi="Times New Roman" w:cs="Times New Roman"/>
          <w:szCs w:val="20"/>
          <w:lang w:val="en-GB"/>
        </w:rPr>
        <w:t>(</w:t>
      </w:r>
      <w:r>
        <w:rPr>
          <w:rFonts w:ascii="Times New Roman" w:hAnsi="Times New Roman" w:cs="Times New Roman"/>
          <w:i/>
          <w:szCs w:val="20"/>
          <w:lang w:val="en-GB"/>
        </w:rPr>
        <w:t>e</w:t>
      </w:r>
      <w:r>
        <w:rPr>
          <w:rFonts w:ascii="Times New Roman" w:hAnsi="Times New Roman" w:cs="Times New Roman"/>
          <w:szCs w:val="20"/>
          <w:lang w:val="en-GB"/>
        </w:rPr>
        <w:t>)</w:t>
      </w:r>
      <w:r>
        <w:rPr>
          <w:rFonts w:ascii="Times New Roman" w:hAnsi="Times New Roman" w:cs="Times New Roman"/>
          <w:szCs w:val="20"/>
          <w:lang w:val="en-GB"/>
        </w:rPr>
        <w:tab/>
        <w:t>Gender:</w:t>
      </w:r>
    </w:p>
    <w:p w14:paraId="48889F57" w14:textId="77777777" w:rsidR="00FE5F6B" w:rsidRDefault="00FE5F6B" w:rsidP="00FE5F6B">
      <w:pPr>
        <w:spacing w:before="60" w:after="60" w:line="240" w:lineRule="auto"/>
        <w:ind w:left="2127"/>
        <w:jc w:val="both"/>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GUID=14aa5795-9399-4ad6-97ca-64399c35778f </w:instrText>
      </w:r>
      <w:r>
        <w:rPr>
          <w:rFonts w:ascii="Times New Roman" w:hAnsi="Times New Roman" w:cs="Times New Roman"/>
          <w:szCs w:val="20"/>
          <w:lang w:val="en-GB"/>
        </w:rPr>
        <w:fldChar w:fldCharType="end"/>
      </w:r>
      <w:r>
        <w:rPr>
          <w:rFonts w:ascii="Times New Roman" w:hAnsi="Times New Roman" w:cs="Times New Roman"/>
          <w:szCs w:val="20"/>
          <w:lang w:val="en-GB"/>
        </w:rPr>
        <w:t>(</w:t>
      </w:r>
      <w:r>
        <w:rPr>
          <w:rFonts w:ascii="Times New Roman" w:hAnsi="Times New Roman" w:cs="Times New Roman"/>
          <w:i/>
          <w:szCs w:val="20"/>
          <w:lang w:val="en-GB"/>
        </w:rPr>
        <w:t>f</w:t>
      </w:r>
      <w:r>
        <w:rPr>
          <w:rFonts w:ascii="Times New Roman" w:hAnsi="Times New Roman" w:cs="Times New Roman"/>
          <w:szCs w:val="20"/>
          <w:lang w:val="en-GB"/>
        </w:rPr>
        <w:t>)</w:t>
      </w:r>
      <w:r>
        <w:rPr>
          <w:rFonts w:ascii="Times New Roman" w:hAnsi="Times New Roman" w:cs="Times New Roman"/>
          <w:szCs w:val="20"/>
          <w:lang w:val="en-GB"/>
        </w:rPr>
        <w:tab/>
        <w:t>Nationality:</w:t>
      </w:r>
    </w:p>
    <w:p w14:paraId="3C55AEC3" w14:textId="77777777" w:rsidR="00FE5F6B" w:rsidRDefault="00FE5F6B" w:rsidP="00FE5F6B">
      <w:pPr>
        <w:spacing w:before="60" w:after="60" w:line="240" w:lineRule="auto"/>
        <w:ind w:left="2127"/>
        <w:jc w:val="both"/>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GUID=bfd79b22-c676-4e33-82a7-0a85908486cc </w:instrText>
      </w:r>
      <w:r>
        <w:rPr>
          <w:rFonts w:ascii="Times New Roman" w:hAnsi="Times New Roman" w:cs="Times New Roman"/>
          <w:szCs w:val="20"/>
          <w:lang w:val="en-GB"/>
        </w:rPr>
        <w:fldChar w:fldCharType="end"/>
      </w:r>
      <w:r>
        <w:rPr>
          <w:rFonts w:ascii="Times New Roman" w:hAnsi="Times New Roman" w:cs="Times New Roman"/>
          <w:szCs w:val="20"/>
          <w:lang w:val="en-GB"/>
        </w:rPr>
        <w:t>(</w:t>
      </w:r>
      <w:r>
        <w:rPr>
          <w:rFonts w:ascii="Times New Roman" w:hAnsi="Times New Roman" w:cs="Times New Roman"/>
          <w:i/>
          <w:szCs w:val="20"/>
          <w:lang w:val="en-GB"/>
        </w:rPr>
        <w:t>g</w:t>
      </w:r>
      <w:r>
        <w:rPr>
          <w:rFonts w:ascii="Times New Roman" w:hAnsi="Times New Roman" w:cs="Times New Roman"/>
          <w:szCs w:val="20"/>
          <w:lang w:val="en-GB"/>
        </w:rPr>
        <w:t>)</w:t>
      </w:r>
      <w:r>
        <w:rPr>
          <w:rFonts w:ascii="Times New Roman" w:hAnsi="Times New Roman" w:cs="Times New Roman"/>
          <w:szCs w:val="20"/>
          <w:lang w:val="en-GB"/>
        </w:rPr>
        <w:tab/>
        <w:t>Race:</w:t>
      </w:r>
    </w:p>
    <w:p w14:paraId="3E1E46BB" w14:textId="77777777" w:rsidR="00FE5F6B" w:rsidRDefault="00FE5F6B" w:rsidP="00FE5F6B">
      <w:pPr>
        <w:spacing w:before="60" w:after="60" w:line="240" w:lineRule="auto"/>
        <w:ind w:left="2127"/>
        <w:jc w:val="both"/>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GUID=8f6c59f1-6dcc-424c-a3e9-70c26ef63fbf </w:instrText>
      </w:r>
      <w:r>
        <w:rPr>
          <w:rFonts w:ascii="Times New Roman" w:hAnsi="Times New Roman" w:cs="Times New Roman"/>
          <w:szCs w:val="20"/>
          <w:lang w:val="en-GB"/>
        </w:rPr>
        <w:fldChar w:fldCharType="end"/>
      </w:r>
      <w:r>
        <w:rPr>
          <w:rFonts w:ascii="Times New Roman" w:hAnsi="Times New Roman" w:cs="Times New Roman"/>
          <w:szCs w:val="20"/>
          <w:lang w:val="en-GB"/>
        </w:rPr>
        <w:t>(</w:t>
      </w:r>
      <w:r>
        <w:rPr>
          <w:rFonts w:ascii="Times New Roman" w:hAnsi="Times New Roman" w:cs="Times New Roman"/>
          <w:i/>
          <w:szCs w:val="20"/>
          <w:lang w:val="en-GB"/>
        </w:rPr>
        <w:t>h</w:t>
      </w:r>
      <w:r>
        <w:rPr>
          <w:rFonts w:ascii="Times New Roman" w:hAnsi="Times New Roman" w:cs="Times New Roman"/>
          <w:szCs w:val="20"/>
          <w:lang w:val="en-GB"/>
        </w:rPr>
        <w:t>)</w:t>
      </w:r>
      <w:r>
        <w:rPr>
          <w:rFonts w:ascii="Times New Roman" w:hAnsi="Times New Roman" w:cs="Times New Roman"/>
          <w:szCs w:val="20"/>
          <w:lang w:val="en-GB"/>
        </w:rPr>
        <w:tab/>
        <w:t>Marital status:</w:t>
      </w:r>
    </w:p>
    <w:p w14:paraId="2A8C503F" w14:textId="77777777" w:rsidR="00FE5F6B" w:rsidRDefault="00FE5F6B" w:rsidP="00FE5F6B">
      <w:pPr>
        <w:spacing w:before="60" w:after="60" w:line="240" w:lineRule="auto"/>
        <w:ind w:left="2127"/>
        <w:jc w:val="both"/>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GUID=d3ce6d8f-c4f1-4239-b6dc-c2918ebbbada </w:instrText>
      </w:r>
      <w:r>
        <w:rPr>
          <w:rFonts w:ascii="Times New Roman" w:hAnsi="Times New Roman" w:cs="Times New Roman"/>
          <w:szCs w:val="20"/>
          <w:lang w:val="en-GB"/>
        </w:rPr>
        <w:fldChar w:fldCharType="end"/>
      </w:r>
      <w:r>
        <w:rPr>
          <w:rFonts w:ascii="Times New Roman" w:hAnsi="Times New Roman" w:cs="Times New Roman"/>
          <w:szCs w:val="20"/>
          <w:lang w:val="en-GB"/>
        </w:rPr>
        <w:t>(</w:t>
      </w:r>
      <w:proofErr w:type="spellStart"/>
      <w:r>
        <w:rPr>
          <w:rFonts w:ascii="Times New Roman" w:hAnsi="Times New Roman" w:cs="Times New Roman"/>
          <w:i/>
          <w:szCs w:val="20"/>
          <w:lang w:val="en-GB"/>
        </w:rPr>
        <w:t>i</w:t>
      </w:r>
      <w:proofErr w:type="spellEnd"/>
      <w:r>
        <w:rPr>
          <w:rFonts w:ascii="Times New Roman" w:hAnsi="Times New Roman" w:cs="Times New Roman"/>
          <w:szCs w:val="20"/>
          <w:lang w:val="en-GB"/>
        </w:rPr>
        <w:t>)</w:t>
      </w:r>
      <w:r>
        <w:rPr>
          <w:rFonts w:ascii="Times New Roman" w:hAnsi="Times New Roman" w:cs="Times New Roman"/>
          <w:szCs w:val="20"/>
          <w:lang w:val="en-GB"/>
        </w:rPr>
        <w:tab/>
        <w:t>Present address:</w:t>
      </w:r>
    </w:p>
    <w:p w14:paraId="63EF5255" w14:textId="77777777" w:rsidR="00FE5F6B" w:rsidRDefault="00FE5F6B" w:rsidP="00FE5F6B">
      <w:pPr>
        <w:spacing w:before="60" w:after="60" w:line="240" w:lineRule="auto"/>
        <w:ind w:left="2127"/>
        <w:jc w:val="both"/>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GUID=3293c176-0b87-4dc7-873c-12f1b0a0b027 </w:instrText>
      </w:r>
      <w:r>
        <w:rPr>
          <w:rFonts w:ascii="Times New Roman" w:hAnsi="Times New Roman" w:cs="Times New Roman"/>
          <w:szCs w:val="20"/>
          <w:lang w:val="en-GB"/>
        </w:rPr>
        <w:fldChar w:fldCharType="end"/>
      </w:r>
      <w:r>
        <w:rPr>
          <w:rFonts w:ascii="Times New Roman" w:hAnsi="Times New Roman" w:cs="Times New Roman"/>
          <w:szCs w:val="20"/>
          <w:lang w:val="en-GB"/>
        </w:rPr>
        <w:t>(</w:t>
      </w:r>
      <w:r>
        <w:rPr>
          <w:rFonts w:ascii="Times New Roman" w:hAnsi="Times New Roman" w:cs="Times New Roman"/>
          <w:i/>
          <w:szCs w:val="20"/>
          <w:lang w:val="en-GB"/>
        </w:rPr>
        <w:t>j</w:t>
      </w:r>
      <w:r>
        <w:rPr>
          <w:rFonts w:ascii="Times New Roman" w:hAnsi="Times New Roman" w:cs="Times New Roman"/>
          <w:szCs w:val="20"/>
          <w:lang w:val="en-GB"/>
        </w:rPr>
        <w:t>)</w:t>
      </w:r>
      <w:r>
        <w:rPr>
          <w:rFonts w:ascii="Times New Roman" w:hAnsi="Times New Roman" w:cs="Times New Roman"/>
          <w:szCs w:val="20"/>
          <w:lang w:val="en-GB"/>
        </w:rPr>
        <w:tab/>
        <w:t xml:space="preserve">The said infant is entitled/not entitled* to any property (state </w:t>
      </w:r>
      <w:proofErr w:type="gramStart"/>
      <w:r>
        <w:rPr>
          <w:rFonts w:ascii="Times New Roman" w:hAnsi="Times New Roman" w:cs="Times New Roman"/>
          <w:szCs w:val="20"/>
          <w:lang w:val="en-GB"/>
        </w:rPr>
        <w:t>particulars if</w:t>
      </w:r>
      <w:proofErr w:type="gramEnd"/>
      <w:r>
        <w:rPr>
          <w:rFonts w:ascii="Times New Roman" w:hAnsi="Times New Roman" w:cs="Times New Roman"/>
          <w:szCs w:val="20"/>
          <w:lang w:val="en-GB"/>
        </w:rPr>
        <w:t xml:space="preserve"> infant is entitled to property).</w:t>
      </w:r>
    </w:p>
    <w:p w14:paraId="6F3671B9" w14:textId="77777777" w:rsidR="00FE5F6B" w:rsidRDefault="00FE5F6B" w:rsidP="00FE5F6B">
      <w:pPr>
        <w:spacing w:before="60" w:after="60" w:line="240" w:lineRule="auto"/>
        <w:ind w:left="2127"/>
        <w:jc w:val="both"/>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GUID=2ecce93b-d3bf-4161-adc0-0a3d58219d24 </w:instrText>
      </w:r>
      <w:r>
        <w:rPr>
          <w:rFonts w:ascii="Times New Roman" w:hAnsi="Times New Roman" w:cs="Times New Roman"/>
          <w:szCs w:val="20"/>
          <w:lang w:val="en-GB"/>
        </w:rPr>
        <w:fldChar w:fldCharType="end"/>
      </w:r>
      <w:r>
        <w:rPr>
          <w:rFonts w:ascii="Times New Roman" w:hAnsi="Times New Roman" w:cs="Times New Roman"/>
          <w:szCs w:val="20"/>
          <w:lang w:val="en-GB"/>
        </w:rPr>
        <w:t>(</w:t>
      </w:r>
      <w:r>
        <w:rPr>
          <w:rFonts w:ascii="Times New Roman" w:hAnsi="Times New Roman" w:cs="Times New Roman"/>
          <w:i/>
          <w:szCs w:val="20"/>
          <w:lang w:val="en-GB"/>
        </w:rPr>
        <w:t>k</w:t>
      </w:r>
      <w:r>
        <w:rPr>
          <w:rFonts w:ascii="Times New Roman" w:hAnsi="Times New Roman" w:cs="Times New Roman"/>
          <w:szCs w:val="20"/>
          <w:lang w:val="en-GB"/>
        </w:rPr>
        <w:t>)</w:t>
      </w:r>
      <w:r>
        <w:rPr>
          <w:rFonts w:ascii="Times New Roman" w:hAnsi="Times New Roman" w:cs="Times New Roman"/>
          <w:szCs w:val="20"/>
          <w:lang w:val="en-GB"/>
        </w:rPr>
        <w:tab/>
        <w:t>The said infant is/is not* in the actual custody (or under the guardianship) of the Applicant(s) (state whereabouts of the said infant if he is not in the actual custody of the Applicant(s)).</w:t>
      </w:r>
    </w:p>
    <w:p w14:paraId="16B5C729" w14:textId="77777777" w:rsidR="00FE5F6B" w:rsidRDefault="00FE5F6B" w:rsidP="00FE5F6B">
      <w:pPr>
        <w:spacing w:before="60" w:after="60" w:line="240" w:lineRule="auto"/>
        <w:ind w:left="2127"/>
        <w:jc w:val="both"/>
        <w:rPr>
          <w:rFonts w:ascii="Times New Roman" w:hAnsi="Times New Roman" w:cs="Times New Roman"/>
          <w:szCs w:val="20"/>
          <w:lang w:val="en-GB"/>
        </w:rPr>
      </w:pPr>
      <w:r>
        <w:rPr>
          <w:rFonts w:ascii="Times New Roman" w:hAnsi="Times New Roman" w:cs="Times New Roman"/>
          <w:szCs w:val="20"/>
          <w:lang w:val="en-GB"/>
        </w:rPr>
        <w:lastRenderedPageBreak/>
        <w:fldChar w:fldCharType="begin"/>
      </w:r>
      <w:r>
        <w:rPr>
          <w:rFonts w:ascii="Times New Roman" w:hAnsi="Times New Roman" w:cs="Times New Roman"/>
          <w:szCs w:val="20"/>
          <w:lang w:val="en-GB"/>
        </w:rPr>
        <w:instrText xml:space="preserve"> GUID=a02ad2a0-d628-4b64-a317-9479d72fb63d </w:instrText>
      </w:r>
      <w:r>
        <w:rPr>
          <w:rFonts w:ascii="Times New Roman" w:hAnsi="Times New Roman" w:cs="Times New Roman"/>
          <w:szCs w:val="20"/>
          <w:lang w:val="en-GB"/>
        </w:rPr>
        <w:fldChar w:fldCharType="end"/>
      </w:r>
      <w:r>
        <w:rPr>
          <w:rFonts w:ascii="Times New Roman" w:hAnsi="Times New Roman" w:cs="Times New Roman"/>
          <w:szCs w:val="20"/>
          <w:lang w:val="en-GB"/>
        </w:rPr>
        <w:t>(</w:t>
      </w:r>
      <w:r>
        <w:rPr>
          <w:rFonts w:ascii="Times New Roman" w:hAnsi="Times New Roman" w:cs="Times New Roman"/>
          <w:i/>
          <w:szCs w:val="20"/>
          <w:lang w:val="en-GB"/>
        </w:rPr>
        <w:t>l</w:t>
      </w:r>
      <w:r>
        <w:rPr>
          <w:rFonts w:ascii="Times New Roman" w:hAnsi="Times New Roman" w:cs="Times New Roman"/>
          <w:szCs w:val="20"/>
          <w:lang w:val="en-GB"/>
        </w:rPr>
        <w:t>)</w:t>
      </w:r>
      <w:r>
        <w:rPr>
          <w:rFonts w:ascii="Times New Roman" w:hAnsi="Times New Roman" w:cs="Times New Roman"/>
          <w:szCs w:val="20"/>
          <w:lang w:val="en-GB"/>
        </w:rPr>
        <w:tab/>
        <w:t>The Applicant(s) have/have not* been supporting the said infant since (date on which support commenced).</w:t>
      </w:r>
    </w:p>
    <w:p w14:paraId="56A63A99" w14:textId="77777777" w:rsidR="00FE5F6B" w:rsidRDefault="00FE5F6B" w:rsidP="00FE5F6B">
      <w:pPr>
        <w:spacing w:before="60" w:after="60" w:line="240" w:lineRule="auto"/>
        <w:ind w:left="2127"/>
        <w:jc w:val="both"/>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GUID=81709f3d-5186-47e6-bb14-9afeb530c72c </w:instrText>
      </w:r>
      <w:r>
        <w:rPr>
          <w:rFonts w:ascii="Times New Roman" w:hAnsi="Times New Roman" w:cs="Times New Roman"/>
          <w:szCs w:val="20"/>
          <w:lang w:val="en-GB"/>
        </w:rPr>
        <w:fldChar w:fldCharType="end"/>
      </w:r>
      <w:r>
        <w:rPr>
          <w:rFonts w:ascii="Times New Roman" w:hAnsi="Times New Roman" w:cs="Times New Roman"/>
          <w:szCs w:val="20"/>
          <w:lang w:val="en-GB"/>
        </w:rPr>
        <w:t>(</w:t>
      </w:r>
      <w:r>
        <w:rPr>
          <w:rFonts w:ascii="Times New Roman" w:hAnsi="Times New Roman" w:cs="Times New Roman"/>
          <w:i/>
          <w:szCs w:val="20"/>
          <w:lang w:val="en-GB"/>
        </w:rPr>
        <w:t>m</w:t>
      </w:r>
      <w:r>
        <w:rPr>
          <w:rFonts w:ascii="Times New Roman" w:hAnsi="Times New Roman" w:cs="Times New Roman"/>
          <w:szCs w:val="20"/>
          <w:lang w:val="en-GB"/>
        </w:rPr>
        <w:t>)</w:t>
      </w:r>
      <w:r>
        <w:rPr>
          <w:rFonts w:ascii="Times New Roman" w:hAnsi="Times New Roman" w:cs="Times New Roman"/>
          <w:szCs w:val="20"/>
          <w:lang w:val="en-GB"/>
        </w:rPr>
        <w:tab/>
        <w:t xml:space="preserve">The said infant has/has not* been subject to an adoption order or of any application for an adoption order. (State </w:t>
      </w:r>
      <w:proofErr w:type="gramStart"/>
      <w:r>
        <w:rPr>
          <w:rFonts w:ascii="Times New Roman" w:hAnsi="Times New Roman" w:cs="Times New Roman"/>
          <w:szCs w:val="20"/>
          <w:lang w:val="en-GB"/>
        </w:rPr>
        <w:t>particulars if</w:t>
      </w:r>
      <w:proofErr w:type="gramEnd"/>
      <w:r>
        <w:rPr>
          <w:rFonts w:ascii="Times New Roman" w:hAnsi="Times New Roman" w:cs="Times New Roman"/>
          <w:szCs w:val="20"/>
          <w:lang w:val="en-GB"/>
        </w:rPr>
        <w:t xml:space="preserve"> the said infant has been subject to an adoption order or an application for an adoption order.)</w:t>
      </w:r>
    </w:p>
    <w:p w14:paraId="4222DD18" w14:textId="77777777" w:rsidR="00FE5F6B" w:rsidRDefault="00FE5F6B" w:rsidP="00FE5F6B">
      <w:pPr>
        <w:spacing w:before="60" w:after="60" w:line="240" w:lineRule="auto"/>
        <w:ind w:left="940" w:firstLine="903"/>
        <w:jc w:val="both"/>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GUID=82592b68-185b-4ca8-9d2d-b4e5d76ea0c3 </w:instrText>
      </w:r>
      <w:r>
        <w:rPr>
          <w:rFonts w:ascii="Times New Roman" w:hAnsi="Times New Roman" w:cs="Times New Roman"/>
          <w:szCs w:val="20"/>
          <w:lang w:val="en-GB"/>
        </w:rPr>
        <w:fldChar w:fldCharType="end"/>
      </w:r>
      <w:r>
        <w:rPr>
          <w:rFonts w:ascii="Times New Roman" w:hAnsi="Times New Roman" w:cs="Times New Roman"/>
          <w:szCs w:val="20"/>
          <w:lang w:val="en-GB"/>
        </w:rPr>
        <w:t>7.</w:t>
      </w:r>
      <w:r>
        <w:rPr>
          <w:rFonts w:ascii="Times New Roman" w:hAnsi="Times New Roman" w:cs="Times New Roman"/>
          <w:szCs w:val="20"/>
          <w:lang w:val="en-GB"/>
        </w:rPr>
        <w:tab/>
      </w:r>
      <w:proofErr w:type="gramStart"/>
      <w:r>
        <w:rPr>
          <w:rFonts w:ascii="Times New Roman" w:hAnsi="Times New Roman" w:cs="Times New Roman"/>
          <w:szCs w:val="20"/>
          <w:lang w:val="en-GB"/>
        </w:rPr>
        <w:t>Particulars of</w:t>
      </w:r>
      <w:proofErr w:type="gramEnd"/>
      <w:r>
        <w:rPr>
          <w:rFonts w:ascii="Times New Roman" w:hAnsi="Times New Roman" w:cs="Times New Roman"/>
          <w:szCs w:val="20"/>
          <w:lang w:val="en-GB"/>
        </w:rPr>
        <w:t xml:space="preserve"> Natural Father of infant to be adopted:</w:t>
      </w:r>
    </w:p>
    <w:p w14:paraId="4E88AF92" w14:textId="77777777" w:rsidR="00FE5F6B" w:rsidRDefault="00FE5F6B" w:rsidP="00FE5F6B">
      <w:pPr>
        <w:spacing w:before="60" w:after="60" w:line="240" w:lineRule="auto"/>
        <w:ind w:left="1880" w:firstLine="247"/>
        <w:jc w:val="both"/>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GUID=6b0925cf-b451-4780-9111-9737e135f367 </w:instrText>
      </w:r>
      <w:r>
        <w:rPr>
          <w:rFonts w:ascii="Times New Roman" w:hAnsi="Times New Roman" w:cs="Times New Roman"/>
          <w:szCs w:val="20"/>
          <w:lang w:val="en-GB"/>
        </w:rPr>
        <w:fldChar w:fldCharType="end"/>
      </w:r>
      <w:r>
        <w:rPr>
          <w:rFonts w:ascii="Times New Roman" w:hAnsi="Times New Roman" w:cs="Times New Roman"/>
          <w:szCs w:val="20"/>
          <w:lang w:val="en-GB"/>
        </w:rPr>
        <w:t>(</w:t>
      </w:r>
      <w:r>
        <w:rPr>
          <w:rFonts w:ascii="Times New Roman" w:hAnsi="Times New Roman" w:cs="Times New Roman"/>
          <w:i/>
          <w:szCs w:val="20"/>
          <w:lang w:val="en-GB"/>
        </w:rPr>
        <w:t>a</w:t>
      </w:r>
      <w:r>
        <w:rPr>
          <w:rFonts w:ascii="Times New Roman" w:hAnsi="Times New Roman" w:cs="Times New Roman"/>
          <w:szCs w:val="20"/>
          <w:lang w:val="en-GB"/>
        </w:rPr>
        <w:t>)</w:t>
      </w:r>
      <w:r>
        <w:rPr>
          <w:rFonts w:ascii="Times New Roman" w:hAnsi="Times New Roman" w:cs="Times New Roman"/>
          <w:szCs w:val="20"/>
          <w:lang w:val="en-GB"/>
        </w:rPr>
        <w:tab/>
        <w:t>Name:</w:t>
      </w:r>
    </w:p>
    <w:p w14:paraId="6CC44350" w14:textId="77777777" w:rsidR="00FE5F6B" w:rsidRDefault="00FE5F6B" w:rsidP="00FE5F6B">
      <w:pPr>
        <w:spacing w:before="60" w:after="60" w:line="240" w:lineRule="auto"/>
        <w:ind w:left="1880" w:firstLine="247"/>
        <w:jc w:val="both"/>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GUID=96c551e8-7c9c-4566-b8cd-48699ae597fa </w:instrText>
      </w:r>
      <w:r>
        <w:rPr>
          <w:rFonts w:ascii="Times New Roman" w:hAnsi="Times New Roman" w:cs="Times New Roman"/>
          <w:szCs w:val="20"/>
          <w:lang w:val="en-GB"/>
        </w:rPr>
        <w:fldChar w:fldCharType="end"/>
      </w:r>
      <w:r>
        <w:rPr>
          <w:rFonts w:ascii="Times New Roman" w:hAnsi="Times New Roman" w:cs="Times New Roman"/>
          <w:szCs w:val="20"/>
          <w:lang w:val="en-GB"/>
        </w:rPr>
        <w:t>(</w:t>
      </w:r>
      <w:r>
        <w:rPr>
          <w:rFonts w:ascii="Times New Roman" w:hAnsi="Times New Roman" w:cs="Times New Roman"/>
          <w:i/>
          <w:szCs w:val="20"/>
          <w:lang w:val="en-GB"/>
        </w:rPr>
        <w:t>b</w:t>
      </w:r>
      <w:r>
        <w:rPr>
          <w:rFonts w:ascii="Times New Roman" w:hAnsi="Times New Roman" w:cs="Times New Roman"/>
          <w:szCs w:val="20"/>
          <w:lang w:val="en-GB"/>
        </w:rPr>
        <w:t>)</w:t>
      </w:r>
      <w:r>
        <w:rPr>
          <w:rFonts w:ascii="Times New Roman" w:hAnsi="Times New Roman" w:cs="Times New Roman"/>
          <w:szCs w:val="20"/>
          <w:lang w:val="en-GB"/>
        </w:rPr>
        <w:tab/>
        <w:t>I.D. No.:</w:t>
      </w:r>
    </w:p>
    <w:p w14:paraId="405734A5" w14:textId="77777777" w:rsidR="00FE5F6B" w:rsidRDefault="00FE5F6B" w:rsidP="00FE5F6B">
      <w:pPr>
        <w:spacing w:before="60" w:after="60" w:line="240" w:lineRule="auto"/>
        <w:ind w:left="1880" w:firstLine="247"/>
        <w:jc w:val="both"/>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GUID=e0672903-fc6d-492c-9208-d75437498fd6 </w:instrText>
      </w:r>
      <w:r>
        <w:rPr>
          <w:rFonts w:ascii="Times New Roman" w:hAnsi="Times New Roman" w:cs="Times New Roman"/>
          <w:szCs w:val="20"/>
          <w:lang w:val="en-GB"/>
        </w:rPr>
        <w:fldChar w:fldCharType="end"/>
      </w:r>
      <w:r>
        <w:rPr>
          <w:rFonts w:ascii="Times New Roman" w:hAnsi="Times New Roman" w:cs="Times New Roman"/>
          <w:szCs w:val="20"/>
          <w:lang w:val="en-GB"/>
        </w:rPr>
        <w:t>(</w:t>
      </w:r>
      <w:r>
        <w:rPr>
          <w:rFonts w:ascii="Times New Roman" w:hAnsi="Times New Roman" w:cs="Times New Roman"/>
          <w:i/>
          <w:szCs w:val="20"/>
          <w:lang w:val="en-GB"/>
        </w:rPr>
        <w:t>c</w:t>
      </w:r>
      <w:r>
        <w:rPr>
          <w:rFonts w:ascii="Times New Roman" w:hAnsi="Times New Roman" w:cs="Times New Roman"/>
          <w:szCs w:val="20"/>
          <w:lang w:val="en-GB"/>
        </w:rPr>
        <w:t>)</w:t>
      </w:r>
      <w:r>
        <w:rPr>
          <w:rFonts w:ascii="Times New Roman" w:hAnsi="Times New Roman" w:cs="Times New Roman"/>
          <w:szCs w:val="20"/>
          <w:lang w:val="en-GB"/>
        </w:rPr>
        <w:tab/>
        <w:t>Address:</w:t>
      </w:r>
    </w:p>
    <w:p w14:paraId="6C8B7D06" w14:textId="77777777" w:rsidR="00FE5F6B" w:rsidRDefault="00FE5F6B" w:rsidP="00FE5F6B">
      <w:pPr>
        <w:spacing w:before="60" w:after="60" w:line="240" w:lineRule="auto"/>
        <w:ind w:left="1880" w:firstLine="247"/>
        <w:jc w:val="both"/>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GUID=60b3f0e3-6ea3-4453-a83f-2cca7e6c3a3a </w:instrText>
      </w:r>
      <w:r>
        <w:rPr>
          <w:rFonts w:ascii="Times New Roman" w:hAnsi="Times New Roman" w:cs="Times New Roman"/>
          <w:szCs w:val="20"/>
          <w:lang w:val="en-GB"/>
        </w:rPr>
        <w:fldChar w:fldCharType="end"/>
      </w:r>
      <w:r>
        <w:rPr>
          <w:rFonts w:ascii="Times New Roman" w:hAnsi="Times New Roman" w:cs="Times New Roman"/>
          <w:szCs w:val="20"/>
          <w:lang w:val="en-GB"/>
        </w:rPr>
        <w:t>(</w:t>
      </w:r>
      <w:r>
        <w:rPr>
          <w:rFonts w:ascii="Times New Roman" w:hAnsi="Times New Roman" w:cs="Times New Roman"/>
          <w:i/>
          <w:szCs w:val="20"/>
          <w:lang w:val="en-GB"/>
        </w:rPr>
        <w:t>d</w:t>
      </w:r>
      <w:r>
        <w:rPr>
          <w:rFonts w:ascii="Times New Roman" w:hAnsi="Times New Roman" w:cs="Times New Roman"/>
          <w:szCs w:val="20"/>
          <w:lang w:val="en-GB"/>
        </w:rPr>
        <w:t>)</w:t>
      </w:r>
      <w:r>
        <w:rPr>
          <w:rFonts w:ascii="Times New Roman" w:hAnsi="Times New Roman" w:cs="Times New Roman"/>
          <w:szCs w:val="20"/>
          <w:lang w:val="en-GB"/>
        </w:rPr>
        <w:tab/>
        <w:t>Nationality:</w:t>
      </w:r>
    </w:p>
    <w:p w14:paraId="3E483C47" w14:textId="77777777" w:rsidR="00FE5F6B" w:rsidRDefault="00FE5F6B" w:rsidP="00FE5F6B">
      <w:pPr>
        <w:spacing w:before="60" w:after="60" w:line="240" w:lineRule="auto"/>
        <w:ind w:left="1880" w:firstLine="247"/>
        <w:jc w:val="both"/>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GUID=f2d5847b-7ac9-4bbc-b954-53e5fb700050 </w:instrText>
      </w:r>
      <w:r>
        <w:rPr>
          <w:rFonts w:ascii="Times New Roman" w:hAnsi="Times New Roman" w:cs="Times New Roman"/>
          <w:szCs w:val="20"/>
          <w:lang w:val="en-GB"/>
        </w:rPr>
        <w:fldChar w:fldCharType="end"/>
      </w:r>
      <w:r>
        <w:rPr>
          <w:rFonts w:ascii="Times New Roman" w:hAnsi="Times New Roman" w:cs="Times New Roman"/>
          <w:szCs w:val="20"/>
          <w:lang w:val="en-GB"/>
        </w:rPr>
        <w:t>(</w:t>
      </w:r>
      <w:r>
        <w:rPr>
          <w:rFonts w:ascii="Times New Roman" w:hAnsi="Times New Roman" w:cs="Times New Roman"/>
          <w:i/>
          <w:szCs w:val="20"/>
          <w:lang w:val="en-GB"/>
        </w:rPr>
        <w:t>e</w:t>
      </w:r>
      <w:r>
        <w:rPr>
          <w:rFonts w:ascii="Times New Roman" w:hAnsi="Times New Roman" w:cs="Times New Roman"/>
          <w:szCs w:val="20"/>
          <w:lang w:val="en-GB"/>
        </w:rPr>
        <w:t>)</w:t>
      </w:r>
      <w:r>
        <w:rPr>
          <w:rFonts w:ascii="Times New Roman" w:hAnsi="Times New Roman" w:cs="Times New Roman"/>
          <w:szCs w:val="20"/>
          <w:lang w:val="en-GB"/>
        </w:rPr>
        <w:tab/>
        <w:t>Religion:</w:t>
      </w:r>
    </w:p>
    <w:p w14:paraId="743D3540" w14:textId="77777777" w:rsidR="00FE5F6B" w:rsidRDefault="00FE5F6B" w:rsidP="00FE5F6B">
      <w:pPr>
        <w:spacing w:before="60" w:after="60" w:line="240" w:lineRule="auto"/>
        <w:ind w:left="1880" w:firstLine="247"/>
        <w:jc w:val="both"/>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GUID=70a98feb-8efe-4d11-af7c-f7e548b83fc9 </w:instrText>
      </w:r>
      <w:r>
        <w:rPr>
          <w:rFonts w:ascii="Times New Roman" w:hAnsi="Times New Roman" w:cs="Times New Roman"/>
          <w:szCs w:val="20"/>
          <w:lang w:val="en-GB"/>
        </w:rPr>
        <w:fldChar w:fldCharType="end"/>
      </w:r>
      <w:r>
        <w:rPr>
          <w:rFonts w:ascii="Times New Roman" w:hAnsi="Times New Roman" w:cs="Times New Roman"/>
          <w:szCs w:val="20"/>
          <w:lang w:val="en-GB"/>
        </w:rPr>
        <w:t>(</w:t>
      </w:r>
      <w:r>
        <w:rPr>
          <w:rFonts w:ascii="Times New Roman" w:hAnsi="Times New Roman" w:cs="Times New Roman"/>
          <w:i/>
          <w:szCs w:val="20"/>
          <w:lang w:val="en-GB"/>
        </w:rPr>
        <w:t>f</w:t>
      </w:r>
      <w:r>
        <w:rPr>
          <w:rFonts w:ascii="Times New Roman" w:hAnsi="Times New Roman" w:cs="Times New Roman"/>
          <w:szCs w:val="20"/>
          <w:lang w:val="en-GB"/>
        </w:rPr>
        <w:t>)</w:t>
      </w:r>
      <w:r>
        <w:rPr>
          <w:rFonts w:ascii="Times New Roman" w:hAnsi="Times New Roman" w:cs="Times New Roman"/>
          <w:szCs w:val="20"/>
          <w:lang w:val="en-GB"/>
        </w:rPr>
        <w:tab/>
        <w:t>Consent to the Originating Summons has/has not* been obtained.</w:t>
      </w:r>
    </w:p>
    <w:p w14:paraId="6B30C0B3" w14:textId="77777777" w:rsidR="00FE5F6B" w:rsidRDefault="00FE5F6B" w:rsidP="00FE5F6B">
      <w:pPr>
        <w:spacing w:before="60" w:after="60" w:line="240" w:lineRule="auto"/>
        <w:ind w:left="940" w:firstLine="903"/>
        <w:jc w:val="both"/>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GUID=a34f6a1b-b5ac-46d8-9cfb-2b9eff47fb69 </w:instrText>
      </w:r>
      <w:r>
        <w:rPr>
          <w:rFonts w:ascii="Times New Roman" w:hAnsi="Times New Roman" w:cs="Times New Roman"/>
          <w:szCs w:val="20"/>
          <w:lang w:val="en-GB"/>
        </w:rPr>
        <w:fldChar w:fldCharType="end"/>
      </w:r>
      <w:r>
        <w:rPr>
          <w:rFonts w:ascii="Times New Roman" w:hAnsi="Times New Roman" w:cs="Times New Roman"/>
          <w:szCs w:val="20"/>
          <w:lang w:val="en-GB"/>
        </w:rPr>
        <w:t>8.</w:t>
      </w:r>
      <w:r>
        <w:rPr>
          <w:rFonts w:ascii="Times New Roman" w:hAnsi="Times New Roman" w:cs="Times New Roman"/>
          <w:szCs w:val="20"/>
          <w:lang w:val="en-GB"/>
        </w:rPr>
        <w:tab/>
      </w:r>
      <w:proofErr w:type="gramStart"/>
      <w:r>
        <w:rPr>
          <w:rFonts w:ascii="Times New Roman" w:hAnsi="Times New Roman" w:cs="Times New Roman"/>
          <w:szCs w:val="20"/>
          <w:lang w:val="en-GB"/>
        </w:rPr>
        <w:t>Particulars of</w:t>
      </w:r>
      <w:proofErr w:type="gramEnd"/>
      <w:r>
        <w:rPr>
          <w:rFonts w:ascii="Times New Roman" w:hAnsi="Times New Roman" w:cs="Times New Roman"/>
          <w:szCs w:val="20"/>
          <w:lang w:val="en-GB"/>
        </w:rPr>
        <w:t xml:space="preserve"> Natural Mother of infant to be adopted:</w:t>
      </w:r>
    </w:p>
    <w:p w14:paraId="485D74F5" w14:textId="77777777" w:rsidR="00FE5F6B" w:rsidRDefault="00FE5F6B" w:rsidP="00FE5F6B">
      <w:pPr>
        <w:spacing w:before="60" w:after="60" w:line="240" w:lineRule="auto"/>
        <w:ind w:left="1880" w:firstLine="247"/>
        <w:jc w:val="both"/>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GUID=ad7f06f1-23ee-47f0-b4b9-663887fa1fe1 </w:instrText>
      </w:r>
      <w:r>
        <w:rPr>
          <w:rFonts w:ascii="Times New Roman" w:hAnsi="Times New Roman" w:cs="Times New Roman"/>
          <w:szCs w:val="20"/>
          <w:lang w:val="en-GB"/>
        </w:rPr>
        <w:fldChar w:fldCharType="end"/>
      </w:r>
      <w:r>
        <w:rPr>
          <w:rFonts w:ascii="Times New Roman" w:hAnsi="Times New Roman" w:cs="Times New Roman"/>
          <w:szCs w:val="20"/>
          <w:lang w:val="en-GB"/>
        </w:rPr>
        <w:t>(</w:t>
      </w:r>
      <w:r>
        <w:rPr>
          <w:rFonts w:ascii="Times New Roman" w:hAnsi="Times New Roman" w:cs="Times New Roman"/>
          <w:i/>
          <w:szCs w:val="20"/>
          <w:lang w:val="en-GB"/>
        </w:rPr>
        <w:t>a</w:t>
      </w:r>
      <w:r>
        <w:rPr>
          <w:rFonts w:ascii="Times New Roman" w:hAnsi="Times New Roman" w:cs="Times New Roman"/>
          <w:szCs w:val="20"/>
          <w:lang w:val="en-GB"/>
        </w:rPr>
        <w:t>)</w:t>
      </w:r>
      <w:r>
        <w:rPr>
          <w:rFonts w:ascii="Times New Roman" w:hAnsi="Times New Roman" w:cs="Times New Roman"/>
          <w:szCs w:val="20"/>
          <w:lang w:val="en-GB"/>
        </w:rPr>
        <w:tab/>
        <w:t>Name:</w:t>
      </w:r>
    </w:p>
    <w:p w14:paraId="445CC46E" w14:textId="77777777" w:rsidR="00FE5F6B" w:rsidRDefault="00FE5F6B" w:rsidP="00FE5F6B">
      <w:pPr>
        <w:spacing w:before="60" w:after="60" w:line="240" w:lineRule="auto"/>
        <w:ind w:left="1880" w:firstLine="247"/>
        <w:jc w:val="both"/>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GUID=f327e200-f3f6-4ff1-a968-4e6b5cbede13 </w:instrText>
      </w:r>
      <w:r>
        <w:rPr>
          <w:rFonts w:ascii="Times New Roman" w:hAnsi="Times New Roman" w:cs="Times New Roman"/>
          <w:szCs w:val="20"/>
          <w:lang w:val="en-GB"/>
        </w:rPr>
        <w:fldChar w:fldCharType="end"/>
      </w:r>
      <w:r>
        <w:rPr>
          <w:rFonts w:ascii="Times New Roman" w:hAnsi="Times New Roman" w:cs="Times New Roman"/>
          <w:szCs w:val="20"/>
          <w:lang w:val="en-GB"/>
        </w:rPr>
        <w:t>(</w:t>
      </w:r>
      <w:r>
        <w:rPr>
          <w:rFonts w:ascii="Times New Roman" w:hAnsi="Times New Roman" w:cs="Times New Roman"/>
          <w:i/>
          <w:szCs w:val="20"/>
          <w:lang w:val="en-GB"/>
        </w:rPr>
        <w:t>b</w:t>
      </w:r>
      <w:r>
        <w:rPr>
          <w:rFonts w:ascii="Times New Roman" w:hAnsi="Times New Roman" w:cs="Times New Roman"/>
          <w:szCs w:val="20"/>
          <w:lang w:val="en-GB"/>
        </w:rPr>
        <w:t>)</w:t>
      </w:r>
      <w:r>
        <w:rPr>
          <w:rFonts w:ascii="Times New Roman" w:hAnsi="Times New Roman" w:cs="Times New Roman"/>
          <w:szCs w:val="20"/>
          <w:lang w:val="en-GB"/>
        </w:rPr>
        <w:tab/>
        <w:t>I.D. No.:</w:t>
      </w:r>
    </w:p>
    <w:p w14:paraId="35E8793E" w14:textId="77777777" w:rsidR="00FE5F6B" w:rsidRDefault="00FE5F6B" w:rsidP="00FE5F6B">
      <w:pPr>
        <w:spacing w:before="60" w:after="60" w:line="240" w:lineRule="auto"/>
        <w:ind w:left="1880" w:firstLine="247"/>
        <w:jc w:val="both"/>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GUID=c76f8962-f3ee-48af-a5b1-10c14742484f </w:instrText>
      </w:r>
      <w:r>
        <w:rPr>
          <w:rFonts w:ascii="Times New Roman" w:hAnsi="Times New Roman" w:cs="Times New Roman"/>
          <w:szCs w:val="20"/>
          <w:lang w:val="en-GB"/>
        </w:rPr>
        <w:fldChar w:fldCharType="end"/>
      </w:r>
      <w:r>
        <w:rPr>
          <w:rFonts w:ascii="Times New Roman" w:hAnsi="Times New Roman" w:cs="Times New Roman"/>
          <w:szCs w:val="20"/>
          <w:lang w:val="en-GB"/>
        </w:rPr>
        <w:t>(</w:t>
      </w:r>
      <w:r>
        <w:rPr>
          <w:rFonts w:ascii="Times New Roman" w:hAnsi="Times New Roman" w:cs="Times New Roman"/>
          <w:i/>
          <w:szCs w:val="20"/>
          <w:lang w:val="en-GB"/>
        </w:rPr>
        <w:t>c</w:t>
      </w:r>
      <w:r>
        <w:rPr>
          <w:rFonts w:ascii="Times New Roman" w:hAnsi="Times New Roman" w:cs="Times New Roman"/>
          <w:szCs w:val="20"/>
          <w:lang w:val="en-GB"/>
        </w:rPr>
        <w:t>)</w:t>
      </w:r>
      <w:r>
        <w:rPr>
          <w:rFonts w:ascii="Times New Roman" w:hAnsi="Times New Roman" w:cs="Times New Roman"/>
          <w:szCs w:val="20"/>
          <w:lang w:val="en-GB"/>
        </w:rPr>
        <w:tab/>
        <w:t>Address:</w:t>
      </w:r>
    </w:p>
    <w:p w14:paraId="32800BBA" w14:textId="77777777" w:rsidR="00FE5F6B" w:rsidRDefault="00FE5F6B" w:rsidP="00FE5F6B">
      <w:pPr>
        <w:spacing w:before="60" w:after="60" w:line="240" w:lineRule="auto"/>
        <w:ind w:left="1880" w:firstLine="247"/>
        <w:jc w:val="both"/>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GUID=98546f87-04f9-4682-b5a6-dc7d557f584b </w:instrText>
      </w:r>
      <w:r>
        <w:rPr>
          <w:rFonts w:ascii="Times New Roman" w:hAnsi="Times New Roman" w:cs="Times New Roman"/>
          <w:szCs w:val="20"/>
          <w:lang w:val="en-GB"/>
        </w:rPr>
        <w:fldChar w:fldCharType="end"/>
      </w:r>
      <w:r>
        <w:rPr>
          <w:rFonts w:ascii="Times New Roman" w:hAnsi="Times New Roman" w:cs="Times New Roman"/>
          <w:szCs w:val="20"/>
          <w:lang w:val="en-GB"/>
        </w:rPr>
        <w:t>(</w:t>
      </w:r>
      <w:r>
        <w:rPr>
          <w:rFonts w:ascii="Times New Roman" w:hAnsi="Times New Roman" w:cs="Times New Roman"/>
          <w:i/>
          <w:szCs w:val="20"/>
          <w:lang w:val="en-GB"/>
        </w:rPr>
        <w:t>d</w:t>
      </w:r>
      <w:r>
        <w:rPr>
          <w:rFonts w:ascii="Times New Roman" w:hAnsi="Times New Roman" w:cs="Times New Roman"/>
          <w:szCs w:val="20"/>
          <w:lang w:val="en-GB"/>
        </w:rPr>
        <w:t>)</w:t>
      </w:r>
      <w:r>
        <w:rPr>
          <w:rFonts w:ascii="Times New Roman" w:hAnsi="Times New Roman" w:cs="Times New Roman"/>
          <w:szCs w:val="20"/>
          <w:lang w:val="en-GB"/>
        </w:rPr>
        <w:tab/>
        <w:t>Nationality:</w:t>
      </w:r>
    </w:p>
    <w:p w14:paraId="754EADFE" w14:textId="77777777" w:rsidR="00FE5F6B" w:rsidRDefault="00FE5F6B" w:rsidP="00FE5F6B">
      <w:pPr>
        <w:spacing w:before="60" w:after="60" w:line="240" w:lineRule="auto"/>
        <w:ind w:left="1880" w:firstLine="247"/>
        <w:jc w:val="both"/>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GUID=ea4b7fbc-a3b4-4d09-a45b-4af0529b74f8 </w:instrText>
      </w:r>
      <w:r>
        <w:rPr>
          <w:rFonts w:ascii="Times New Roman" w:hAnsi="Times New Roman" w:cs="Times New Roman"/>
          <w:szCs w:val="20"/>
          <w:lang w:val="en-GB"/>
        </w:rPr>
        <w:fldChar w:fldCharType="end"/>
      </w:r>
      <w:r>
        <w:rPr>
          <w:rFonts w:ascii="Times New Roman" w:hAnsi="Times New Roman" w:cs="Times New Roman"/>
          <w:szCs w:val="20"/>
          <w:lang w:val="en-GB"/>
        </w:rPr>
        <w:t>(</w:t>
      </w:r>
      <w:r>
        <w:rPr>
          <w:rFonts w:ascii="Times New Roman" w:hAnsi="Times New Roman" w:cs="Times New Roman"/>
          <w:i/>
          <w:szCs w:val="20"/>
          <w:lang w:val="en-GB"/>
        </w:rPr>
        <w:t>e</w:t>
      </w:r>
      <w:r>
        <w:rPr>
          <w:rFonts w:ascii="Times New Roman" w:hAnsi="Times New Roman" w:cs="Times New Roman"/>
          <w:szCs w:val="20"/>
          <w:lang w:val="en-GB"/>
        </w:rPr>
        <w:t>)</w:t>
      </w:r>
      <w:r>
        <w:rPr>
          <w:rFonts w:ascii="Times New Roman" w:hAnsi="Times New Roman" w:cs="Times New Roman"/>
          <w:szCs w:val="20"/>
          <w:lang w:val="en-GB"/>
        </w:rPr>
        <w:tab/>
        <w:t>Religion:</w:t>
      </w:r>
    </w:p>
    <w:p w14:paraId="6675D7CA" w14:textId="77777777" w:rsidR="00FE5F6B" w:rsidRDefault="00FE5F6B" w:rsidP="00FE5F6B">
      <w:pPr>
        <w:spacing w:before="60" w:after="60" w:line="240" w:lineRule="auto"/>
        <w:ind w:left="1880" w:firstLine="247"/>
        <w:jc w:val="both"/>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GUID=2ac8bbe0-4c59-45aa-b110-90e74d347ad3 </w:instrText>
      </w:r>
      <w:r>
        <w:rPr>
          <w:rFonts w:ascii="Times New Roman" w:hAnsi="Times New Roman" w:cs="Times New Roman"/>
          <w:szCs w:val="20"/>
          <w:lang w:val="en-GB"/>
        </w:rPr>
        <w:fldChar w:fldCharType="end"/>
      </w:r>
      <w:r>
        <w:rPr>
          <w:rFonts w:ascii="Times New Roman" w:hAnsi="Times New Roman" w:cs="Times New Roman"/>
          <w:szCs w:val="20"/>
          <w:lang w:val="en-GB"/>
        </w:rPr>
        <w:t>(</w:t>
      </w:r>
      <w:r>
        <w:rPr>
          <w:rFonts w:ascii="Times New Roman" w:hAnsi="Times New Roman" w:cs="Times New Roman"/>
          <w:i/>
          <w:szCs w:val="20"/>
          <w:lang w:val="en-GB"/>
        </w:rPr>
        <w:t>f</w:t>
      </w:r>
      <w:r>
        <w:rPr>
          <w:rFonts w:ascii="Times New Roman" w:hAnsi="Times New Roman" w:cs="Times New Roman"/>
          <w:szCs w:val="20"/>
          <w:lang w:val="en-GB"/>
        </w:rPr>
        <w:t>)</w:t>
      </w:r>
      <w:r>
        <w:rPr>
          <w:rFonts w:ascii="Times New Roman" w:hAnsi="Times New Roman" w:cs="Times New Roman"/>
          <w:szCs w:val="20"/>
          <w:lang w:val="en-GB"/>
        </w:rPr>
        <w:tab/>
        <w:t>Consent to the Originating Summons has/has not* been obtained.</w:t>
      </w:r>
    </w:p>
    <w:p w14:paraId="51E45D96" w14:textId="77777777" w:rsidR="00FE5F6B" w:rsidRDefault="00FE5F6B" w:rsidP="00FE5F6B">
      <w:pPr>
        <w:spacing w:before="120" w:after="0" w:line="240" w:lineRule="auto"/>
        <w:ind w:left="2127" w:hanging="284"/>
        <w:jc w:val="both"/>
        <w:rPr>
          <w:rFonts w:ascii="Times New Roman" w:hAnsi="Times New Roman" w:cs="Times New Roman"/>
          <w:szCs w:val="22"/>
          <w:lang w:val="en-GB"/>
        </w:rPr>
      </w:pPr>
      <w:r>
        <w:rPr>
          <w:rFonts w:ascii="Times New Roman" w:hAnsi="Times New Roman" w:cs="Times New Roman"/>
          <w:lang w:val="en-GB"/>
        </w:rPr>
        <w:fldChar w:fldCharType="begin"/>
      </w:r>
      <w:r>
        <w:rPr>
          <w:rFonts w:ascii="Times New Roman" w:hAnsi="Times New Roman" w:cs="Times New Roman"/>
          <w:lang w:val="en-GB"/>
        </w:rPr>
        <w:instrText xml:space="preserve"> GUID=3561cc02-f5a6-49d7-9ab2-a9f83fd90fc7 </w:instrText>
      </w:r>
      <w:r>
        <w:rPr>
          <w:rFonts w:ascii="Times New Roman" w:hAnsi="Times New Roman" w:cs="Times New Roman"/>
          <w:lang w:val="en-GB"/>
        </w:rPr>
        <w:fldChar w:fldCharType="end"/>
      </w:r>
      <w:r>
        <w:rPr>
          <w:rFonts w:ascii="Times New Roman" w:hAnsi="Times New Roman" w:cs="Times New Roman"/>
          <w:lang w:val="en-GB"/>
        </w:rPr>
        <w:t>9.</w:t>
      </w:r>
      <w:r>
        <w:rPr>
          <w:rFonts w:ascii="Times New Roman" w:hAnsi="Times New Roman" w:cs="Times New Roman"/>
          <w:lang w:val="en-GB"/>
        </w:rPr>
        <w:tab/>
        <w:t>The Applicant(s) undertakes (undertake) if an order is made on this Originating Summons, to provide maintenance and education for the said infant. The Applicant(s) will, if required, secure the above provision by bond or otherwise as the Court may require.</w:t>
      </w:r>
    </w:p>
    <w:p w14:paraId="40E73156" w14:textId="77777777" w:rsidR="00FE5F6B" w:rsidRDefault="00FE5F6B" w:rsidP="00FE5F6B">
      <w:pPr>
        <w:spacing w:before="60" w:after="60" w:line="240" w:lineRule="auto"/>
        <w:ind w:left="2127" w:hanging="284"/>
        <w:jc w:val="both"/>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GUID=dbda871b-9e2c-4c9d-ba7a-3a65ce2943d6 </w:instrText>
      </w:r>
      <w:r>
        <w:rPr>
          <w:rFonts w:ascii="Times New Roman" w:hAnsi="Times New Roman" w:cs="Times New Roman"/>
          <w:szCs w:val="20"/>
          <w:lang w:val="en-GB"/>
        </w:rPr>
        <w:fldChar w:fldCharType="end"/>
      </w:r>
      <w:r>
        <w:rPr>
          <w:rFonts w:ascii="Times New Roman" w:hAnsi="Times New Roman" w:cs="Times New Roman"/>
          <w:szCs w:val="20"/>
          <w:lang w:val="en-GB"/>
        </w:rPr>
        <w:t>10.</w:t>
      </w:r>
      <w:r>
        <w:rPr>
          <w:rFonts w:ascii="Times New Roman" w:hAnsi="Times New Roman" w:cs="Times New Roman"/>
          <w:szCs w:val="20"/>
          <w:lang w:val="en-GB"/>
        </w:rPr>
        <w:tab/>
        <w:t>The Applicant(s) has not (have not nor has either of them) received or agree to receive, and no person has made or given or agreed to make or give to the Applicant(s) (or either of them) any payment or reward in consideration of the adoption of the said infant except as follows:</w:t>
      </w:r>
    </w:p>
    <w:p w14:paraId="005C9506" w14:textId="77777777" w:rsidR="00FE5F6B" w:rsidRDefault="00FE5F6B" w:rsidP="00FE5F6B">
      <w:pPr>
        <w:spacing w:before="60" w:after="60" w:line="240" w:lineRule="auto"/>
        <w:ind w:left="2127" w:hanging="284"/>
        <w:jc w:val="both"/>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GUID=e14ffbf9-a3a3-4be6-a0fd-5d22eb96337d </w:instrText>
      </w:r>
      <w:r>
        <w:rPr>
          <w:rFonts w:ascii="Times New Roman" w:hAnsi="Times New Roman" w:cs="Times New Roman"/>
          <w:szCs w:val="20"/>
          <w:lang w:val="en-GB"/>
        </w:rPr>
        <w:fldChar w:fldCharType="end"/>
      </w:r>
      <w:r>
        <w:rPr>
          <w:rFonts w:ascii="Times New Roman" w:hAnsi="Times New Roman" w:cs="Times New Roman"/>
          <w:szCs w:val="20"/>
          <w:lang w:val="en-GB"/>
        </w:rPr>
        <w:tab/>
        <w:t>(State the nature of the payment or reward made or received in consideration of the adoption.)</w:t>
      </w:r>
    </w:p>
    <w:p w14:paraId="7ACDC66A" w14:textId="77777777" w:rsidR="00FE5F6B" w:rsidRDefault="00FE5F6B" w:rsidP="00FE5F6B">
      <w:pPr>
        <w:spacing w:before="60" w:after="60" w:line="240" w:lineRule="auto"/>
        <w:ind w:left="2127" w:hanging="284"/>
        <w:jc w:val="both"/>
        <w:rPr>
          <w:rFonts w:ascii="Times New Roman" w:hAnsi="Times New Roman" w:cs="Times New Roman"/>
          <w:szCs w:val="20"/>
          <w:lang w:val="en-GB"/>
        </w:rPr>
      </w:pPr>
      <w:r>
        <w:rPr>
          <w:rFonts w:ascii="Times New Roman" w:hAnsi="Times New Roman" w:cs="Times New Roman"/>
          <w:szCs w:val="20"/>
          <w:lang w:val="en-GB"/>
        </w:rPr>
        <w:fldChar w:fldCharType="begin"/>
      </w:r>
      <w:r>
        <w:rPr>
          <w:rFonts w:ascii="Times New Roman" w:hAnsi="Times New Roman" w:cs="Times New Roman"/>
          <w:szCs w:val="20"/>
          <w:lang w:val="en-GB"/>
        </w:rPr>
        <w:instrText xml:space="preserve"> GUID=9cc0051d-e197-44a1-a7fe-03891eb6901c </w:instrText>
      </w:r>
      <w:r>
        <w:rPr>
          <w:rFonts w:ascii="Times New Roman" w:hAnsi="Times New Roman" w:cs="Times New Roman"/>
          <w:szCs w:val="20"/>
          <w:lang w:val="en-GB"/>
        </w:rPr>
        <w:fldChar w:fldCharType="end"/>
      </w:r>
      <w:r>
        <w:rPr>
          <w:rFonts w:ascii="Times New Roman" w:hAnsi="Times New Roman" w:cs="Times New Roman"/>
          <w:szCs w:val="20"/>
          <w:lang w:val="en-GB"/>
        </w:rPr>
        <w:t>11.</w:t>
      </w:r>
      <w:r>
        <w:rPr>
          <w:rFonts w:ascii="Times New Roman" w:hAnsi="Times New Roman" w:cs="Times New Roman"/>
          <w:szCs w:val="20"/>
          <w:lang w:val="en-GB"/>
        </w:rPr>
        <w:tab/>
        <w:t>The Applicant(s) shall provide for the costs of this Originating Summons including the costs of the Director</w:t>
      </w:r>
      <w:ins w:id="0" w:author="Aziziyah MD HAMBALI (FJCOURTS)" w:date="2020-04-24T16:12:00Z">
        <w:r>
          <w:rPr>
            <w:rFonts w:ascii="Times New Roman" w:hAnsi="Times New Roman" w:cs="Times New Roman"/>
            <w:szCs w:val="20"/>
            <w:lang w:val="en-GB"/>
          </w:rPr>
          <w:t xml:space="preserve">-General </w:t>
        </w:r>
      </w:ins>
      <w:r>
        <w:rPr>
          <w:rFonts w:ascii="Times New Roman" w:hAnsi="Times New Roman" w:cs="Times New Roman"/>
          <w:szCs w:val="20"/>
          <w:lang w:val="en-GB"/>
        </w:rPr>
        <w:t>of Social Welfare if he is appointed guardian in adoption of the said infant or such person as may be appointed by this Court.</w:t>
      </w:r>
    </w:p>
    <w:p w14:paraId="4341DC67" w14:textId="77777777" w:rsidR="00FE5F6B" w:rsidRDefault="00FE5F6B" w:rsidP="00FE5F6B">
      <w:pPr>
        <w:spacing w:before="120" w:after="0" w:line="240" w:lineRule="auto"/>
        <w:jc w:val="both"/>
        <w:rPr>
          <w:rFonts w:ascii="Times New Roman" w:hAnsi="Times New Roman" w:cs="Times New Roman"/>
          <w:szCs w:val="22"/>
          <w:lang w:val="en-GB"/>
        </w:rPr>
      </w:pPr>
      <w:r>
        <w:rPr>
          <w:rFonts w:ascii="Times New Roman" w:hAnsi="Times New Roman" w:cs="Times New Roman"/>
          <w:lang w:val="en-GB"/>
        </w:rPr>
        <w:fldChar w:fldCharType="begin"/>
      </w:r>
      <w:r>
        <w:rPr>
          <w:rFonts w:ascii="Times New Roman" w:hAnsi="Times New Roman" w:cs="Times New Roman"/>
          <w:lang w:val="en-GB"/>
        </w:rPr>
        <w:instrText xml:space="preserve"> GUID=6b4ada2a-4187-426d-b743-5e715bad8067 </w:instrText>
      </w:r>
      <w:r>
        <w:rPr>
          <w:rFonts w:ascii="Times New Roman" w:hAnsi="Times New Roman" w:cs="Times New Roman"/>
          <w:lang w:val="en-GB"/>
        </w:rPr>
        <w:fldChar w:fldCharType="end"/>
      </w:r>
      <w:r>
        <w:rPr>
          <w:rFonts w:ascii="Times New Roman" w:hAnsi="Times New Roman" w:cs="Times New Roman"/>
          <w:lang w:val="en-GB"/>
        </w:rPr>
        <w:t>(*Delete as appropriate)</w:t>
      </w:r>
    </w:p>
    <w:p w14:paraId="3F4EAFA6" w14:textId="2D47DAAE" w:rsidR="00F3467F" w:rsidRPr="00FE5F6B" w:rsidRDefault="00F3467F" w:rsidP="00FE5F6B"/>
    <w:sectPr w:rsidR="00F3467F" w:rsidRPr="00FE5F6B" w:rsidSect="00D54D29">
      <w:pgSz w:w="11906" w:h="16838"/>
      <w:pgMar w:top="709"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4D29"/>
    <w:rsid w:val="00C3331D"/>
    <w:rsid w:val="00CC200D"/>
    <w:rsid w:val="00D54D29"/>
    <w:rsid w:val="00F3467F"/>
    <w:rsid w:val="00FE5F6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91C0F"/>
  <w15:chartTrackingRefBased/>
  <w15:docId w15:val="{0AD2374A-9875-4AD8-B212-1B59B4296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4D29"/>
    <w:pPr>
      <w:spacing w:before="90" w:after="180" w:line="360" w:lineRule="auto"/>
    </w:pPr>
    <w:rPr>
      <w:rFonts w:ascii="Arial" w:eastAsia="Times New Roman" w:hAnsi="Arial" w:cs="Arial"/>
      <w:sz w:val="24"/>
      <w:szCs w:val="24"/>
      <w:lang w:eastAsia="en-SG"/>
    </w:rPr>
  </w:style>
  <w:style w:type="paragraph" w:styleId="Heading1">
    <w:name w:val="heading 1"/>
    <w:basedOn w:val="Normal"/>
    <w:next w:val="Normal"/>
    <w:link w:val="Heading1Char"/>
    <w:uiPriority w:val="9"/>
    <w:qFormat/>
    <w:rsid w:val="00FE5F6B"/>
    <w:pPr>
      <w:keepNext/>
      <w:keepLines/>
      <w:spacing w:before="240" w:after="0" w:line="256" w:lineRule="auto"/>
      <w:outlineLvl w:val="0"/>
    </w:pPr>
    <w:rPr>
      <w:rFonts w:asciiTheme="majorHAnsi" w:eastAsiaTheme="majorEastAsia" w:hAnsiTheme="majorHAnsi" w:cstheme="majorBidi"/>
      <w:color w:val="2E74B5"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ItemNoIndent">
    <w:name w:val="TableItemNoIndent"/>
    <w:basedOn w:val="Normal"/>
    <w:rsid w:val="00C3331D"/>
    <w:pPr>
      <w:spacing w:before="60" w:after="60" w:line="240" w:lineRule="auto"/>
    </w:pPr>
    <w:rPr>
      <w:rFonts w:ascii="Times New Roman" w:hAnsi="Times New Roman" w:cs="Times New Roman"/>
      <w:sz w:val="22"/>
      <w:szCs w:val="20"/>
      <w:lang w:val="en-US" w:eastAsia="en-US"/>
    </w:rPr>
  </w:style>
  <w:style w:type="paragraph" w:customStyle="1" w:styleId="TableItemIndent2">
    <w:name w:val="TableItemIndent(2)"/>
    <w:basedOn w:val="Normal"/>
    <w:rsid w:val="00C3331D"/>
    <w:pPr>
      <w:spacing w:before="60" w:after="60" w:line="240" w:lineRule="auto"/>
      <w:ind w:left="950" w:hanging="475"/>
    </w:pPr>
    <w:rPr>
      <w:rFonts w:ascii="Times New Roman" w:hAnsi="Times New Roman" w:cs="Times New Roman"/>
      <w:sz w:val="22"/>
      <w:szCs w:val="20"/>
      <w:lang w:val="en-US" w:eastAsia="en-US"/>
    </w:rPr>
  </w:style>
  <w:style w:type="paragraph" w:customStyle="1" w:styleId="TableItemCentered">
    <w:name w:val="TableItemCentered"/>
    <w:basedOn w:val="Normal"/>
    <w:rsid w:val="00C3331D"/>
    <w:pPr>
      <w:spacing w:before="60" w:after="60" w:line="240" w:lineRule="auto"/>
      <w:jc w:val="center"/>
    </w:pPr>
    <w:rPr>
      <w:rFonts w:ascii="Times New Roman" w:hAnsi="Times New Roman" w:cs="Times New Roman"/>
      <w:sz w:val="22"/>
      <w:szCs w:val="20"/>
      <w:lang w:val="en-GB" w:eastAsia="en-US"/>
    </w:rPr>
  </w:style>
  <w:style w:type="paragraph" w:customStyle="1" w:styleId="TableItemIndent3">
    <w:name w:val="TableItemIndent(3)"/>
    <w:basedOn w:val="TableItemIndent2"/>
    <w:rsid w:val="00C3331D"/>
    <w:pPr>
      <w:ind w:left="1584" w:hanging="533"/>
    </w:pPr>
    <w:rPr>
      <w:lang w:val="en-GB"/>
    </w:rPr>
  </w:style>
  <w:style w:type="paragraph" w:customStyle="1" w:styleId="ScheduleSectionTextIndent">
    <w:name w:val="ScheduleSectionTextIndent"/>
    <w:basedOn w:val="Normal"/>
    <w:qFormat/>
    <w:rsid w:val="00C3331D"/>
    <w:pPr>
      <w:spacing w:before="120" w:after="0" w:line="240" w:lineRule="auto"/>
      <w:jc w:val="both"/>
    </w:pPr>
    <w:rPr>
      <w:rFonts w:ascii="Times New Roman" w:hAnsi="Times New Roman" w:cs="Times New Roman"/>
      <w:sz w:val="22"/>
      <w:szCs w:val="20"/>
      <w:lang w:val="en-GB" w:eastAsia="en-US"/>
    </w:rPr>
  </w:style>
  <w:style w:type="character" w:customStyle="1" w:styleId="Heading1Char">
    <w:name w:val="Heading 1 Char"/>
    <w:basedOn w:val="DefaultParagraphFont"/>
    <w:link w:val="Heading1"/>
    <w:uiPriority w:val="9"/>
    <w:rsid w:val="00FE5F6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6813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811</Words>
  <Characters>4629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5430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Alwyn TAN (GOVTECH)</dc:creator>
  <cp:keywords/>
  <dc:description/>
  <cp:lastModifiedBy>Farhana Salamat Siti</cp:lastModifiedBy>
  <cp:revision>4</cp:revision>
  <dcterms:created xsi:type="dcterms:W3CDTF">2019-05-08T08:42:00Z</dcterms:created>
  <dcterms:modified xsi:type="dcterms:W3CDTF">2020-07-01T07:15:00Z</dcterms:modified>
</cp:coreProperties>
</file>