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D4200B" w14:paraId="2E5C36F7" w14:textId="77777777" w:rsidTr="00D4200B">
        <w:trPr>
          <w:cantSplit/>
          <w:jc w:val="center"/>
        </w:trPr>
        <w:tc>
          <w:tcPr>
            <w:tcW w:w="8505" w:type="dxa"/>
            <w:gridSpan w:val="3"/>
            <w:hideMark/>
          </w:tcPr>
          <w:p w14:paraId="3E85CED2" w14:textId="77777777" w:rsidR="00D4200B" w:rsidRDefault="00D4200B">
            <w:pPr>
              <w:pStyle w:val="Heading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GB"/>
              </w:rPr>
              <w:t>FORM 37</w:t>
            </w:r>
          </w:p>
        </w:tc>
      </w:tr>
      <w:tr w:rsidR="00D4200B" w14:paraId="1CAB1708" w14:textId="77777777" w:rsidTr="00D4200B">
        <w:trPr>
          <w:cantSplit/>
          <w:jc w:val="center"/>
        </w:trPr>
        <w:tc>
          <w:tcPr>
            <w:tcW w:w="709" w:type="dxa"/>
            <w:hideMark/>
          </w:tcPr>
          <w:p w14:paraId="22B5720E" w14:textId="77777777" w:rsidR="00D4200B" w:rsidRDefault="00D4200B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instrText xml:space="preserve"> GUID=acfe58b1-6b12-420b-b88f-b11c4d84615c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R. 133 </w:t>
            </w:r>
          </w:p>
        </w:tc>
        <w:tc>
          <w:tcPr>
            <w:tcW w:w="7088" w:type="dxa"/>
          </w:tcPr>
          <w:p w14:paraId="25E55223" w14:textId="77777777" w:rsidR="00D4200B" w:rsidRDefault="00D4200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/>
              </w:rPr>
            </w:pPr>
          </w:p>
          <w:p w14:paraId="698CD464" w14:textId="77777777" w:rsidR="00D4200B" w:rsidRDefault="00D4200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GUID=2d2f0853-0195-4fcd-862f-e9e75ba3a699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ORIGINATING SUMMONS FOR ADOPTION</w:t>
            </w:r>
          </w:p>
        </w:tc>
        <w:tc>
          <w:tcPr>
            <w:tcW w:w="708" w:type="dxa"/>
            <w:hideMark/>
          </w:tcPr>
          <w:p w14:paraId="5ABCEBB3" w14:textId="77777777" w:rsidR="00D4200B" w:rsidRDefault="00D4200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GUID=d872ce23-37f2-495c-a875-8b1587919769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</w:p>
        </w:tc>
      </w:tr>
      <w:tr w:rsidR="00D4200B" w14:paraId="31B865A2" w14:textId="77777777" w:rsidTr="00D4200B">
        <w:trPr>
          <w:cantSplit/>
          <w:trHeight w:val="20"/>
          <w:jc w:val="center"/>
        </w:trPr>
        <w:tc>
          <w:tcPr>
            <w:tcW w:w="8505" w:type="dxa"/>
            <w:gridSpan w:val="3"/>
          </w:tcPr>
          <w:p w14:paraId="6A9F620C" w14:textId="77777777" w:rsidR="00D4200B" w:rsidRDefault="00D4200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GUID=dd528a78-7673-49ee-9171-dcad6863d357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IN THE FAMILY JUSTICE COURTS OF 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THE REPUBLIC OF SINGAPORE</w:t>
            </w:r>
          </w:p>
          <w:p w14:paraId="7F8165E2" w14:textId="77777777" w:rsidR="00D4200B" w:rsidRDefault="00D4200B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GUID=fd57d306-0034-400f-b443-dcbbd1261f46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O.S. No.      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of 20     )</w:t>
            </w:r>
          </w:p>
          <w:p w14:paraId="222E9527" w14:textId="77777777" w:rsidR="00D4200B" w:rsidRDefault="00D4200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GUID=cf65b7c0-904d-4575-a08c-7da8455833e7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 the Adoption of Children Act (Cap. 4)</w:t>
            </w:r>
          </w:p>
          <w:p w14:paraId="701CAAFE" w14:textId="77777777" w:rsidR="00D4200B" w:rsidRDefault="00D4200B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GUID=c40fd804-7108-4fe1-9332-5c77ef417265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And</w:t>
            </w:r>
          </w:p>
          <w:p w14:paraId="16D8CA76" w14:textId="77777777" w:rsidR="00D4200B" w:rsidRDefault="00D4200B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GUID=0c0ed8c5-7606-45fe-8310-c22c8a967bc7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In the Matter of                  (to be called                  ), an infant.</w:t>
            </w:r>
          </w:p>
          <w:p w14:paraId="15DBD1D5" w14:textId="77777777" w:rsidR="00D4200B" w:rsidRDefault="00D4200B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2D0D9E5D" w14:textId="77777777" w:rsidR="00D4200B" w:rsidRDefault="00D4200B">
            <w:pPr>
              <w:spacing w:before="60" w:after="60" w:line="240" w:lineRule="auto"/>
              <w:ind w:left="940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t>The Applicant(s) apply for the following orders:</w:t>
            </w:r>
          </w:p>
          <w:p w14:paraId="7E812249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GUID=a9b98bb1-473c-4714-9eb8-9fc33b7c4bd8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a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Director</w:t>
            </w:r>
            <w:ins w:id="0" w:author="Aziziyah MD HAMBALI (FJCOURTS)" w:date="2020-04-24T16:11:00Z">
              <w:r>
                <w:rPr>
                  <w:rFonts w:ascii="Times New Roman" w:hAnsi="Times New Roman" w:cs="Times New Roman"/>
                  <w:szCs w:val="20"/>
                  <w:lang w:val="en-GB"/>
                </w:rPr>
                <w:t xml:space="preserve">-General </w:t>
              </w:r>
            </w:ins>
            <w:r>
              <w:rPr>
                <w:rFonts w:ascii="Times New Roman" w:hAnsi="Times New Roman" w:cs="Times New Roman"/>
                <w:szCs w:val="20"/>
                <w:lang w:val="en-GB"/>
              </w:rPr>
              <w:t>of Social Welfare be appointed as the guardian in adoption of the infant,                  (original name of infant) to be called                  .</w:t>
            </w:r>
          </w:p>
          <w:p w14:paraId="3B0D35D1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GUID=b28b5bba-f747-4576-8cb2-347862882d25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b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consent of the following persons be dispensed with:</w:t>
            </w:r>
          </w:p>
          <w:p w14:paraId="04D670F7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GUID=cfdcad0d-c07a-4e33-9c16-183caa9067ef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c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service of the Originating Summons, Notice to Hear Originating Summons and all subsequent documents filed in these proceedings on the following persons be dispensed with:</w:t>
            </w:r>
          </w:p>
        </w:tc>
      </w:tr>
      <w:tr w:rsidR="00D4200B" w14:paraId="72BFFD85" w14:textId="77777777" w:rsidTr="00D4200B">
        <w:trPr>
          <w:cantSplit/>
          <w:jc w:val="center"/>
        </w:trPr>
        <w:tc>
          <w:tcPr>
            <w:tcW w:w="8505" w:type="dxa"/>
            <w:gridSpan w:val="3"/>
          </w:tcPr>
          <w:p w14:paraId="0A1FD0A5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GUID=46908977-f457-4950-a75e-e2e4d6f1e224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d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[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Where the child is born in Singapore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]</w:t>
            </w:r>
          </w:p>
          <w:p w14:paraId="019406CA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GUID=253c411d-85a9-4e04-86b0-e78d7edab54e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applicant(s) be authorised to adopt the said infant,                 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br/>
              <w:t>(original name of infant) to be called                  born on                   , which date is identical with the entry numbered                  and made on                      in the Register of Births for the Republic of Singapore.</w:t>
            </w:r>
          </w:p>
          <w:p w14:paraId="26D51361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GUID=062b6bd7-7f8f-485e-9615-c4488c77e18d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[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Where the child is born outside Singapore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]</w:t>
            </w:r>
          </w:p>
          <w:p w14:paraId="57553938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GUID=88bd7b6c-5de8-4b28-ace9-b044cb247fc5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applicant(s) be authorised to adopt the infant,                     (original name of infant) to be called                     born on                     .</w:t>
            </w:r>
          </w:p>
          <w:p w14:paraId="7B80FB89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GUID=f57ef4ef-1057-4b09-9677-6da52fce3dc2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e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The applicant(s) pay(s) the cost of these proceedings to the Director</w:t>
            </w:r>
            <w:ins w:id="1" w:author="Aziziyah MD HAMBALI (FJCOURTS)" w:date="2020-04-24T16:11:00Z">
              <w:r>
                <w:rPr>
                  <w:rFonts w:ascii="Times New Roman" w:hAnsi="Times New Roman" w:cs="Times New Roman"/>
                  <w:szCs w:val="20"/>
                  <w:lang w:val="en-GB"/>
                </w:rPr>
                <w:t xml:space="preserve">-General </w:t>
              </w:r>
            </w:ins>
            <w:r>
              <w:rPr>
                <w:rFonts w:ascii="Times New Roman" w:hAnsi="Times New Roman" w:cs="Times New Roman"/>
                <w:szCs w:val="20"/>
                <w:lang w:val="en-GB"/>
              </w:rPr>
              <w:t>of Social Welfare.</w:t>
            </w:r>
          </w:p>
          <w:p w14:paraId="1E3EA55E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GUID=ebae03bf-9a10-497b-98ab-5ba0289be6ac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f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)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 xml:space="preserve">(To specify if any other orders sought.) </w:t>
            </w:r>
          </w:p>
          <w:p w14:paraId="645ABE85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</w:p>
          <w:p w14:paraId="084BD713" w14:textId="77777777" w:rsidR="00D4200B" w:rsidRDefault="00D4200B">
            <w:pPr>
              <w:spacing w:before="60" w:after="60" w:line="240" w:lineRule="auto"/>
              <w:ind w:left="94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GUID=8b6ab1b4-59f2-40f1-a51c-d64076cc195e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3.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ab/>
              <w:t>A copy of the affidavit and Adoption Statement in support of this application is filed together with the Originating Summons.</w:t>
            </w:r>
          </w:p>
          <w:p w14:paraId="6086B6D0" w14:textId="77777777" w:rsidR="00D4200B" w:rsidRDefault="00D4200B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GUID=ad1eaa33-2b1c-4a8e-aeb4-89af7013ec41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Signed:</w:t>
            </w:r>
          </w:p>
          <w:p w14:paraId="2B202B45" w14:textId="77777777" w:rsidR="00D4200B" w:rsidRDefault="00D4200B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GUID=cd4eb5c3-b308-427a-bf24-ddb646969f8b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Registrar:</w:t>
            </w:r>
          </w:p>
          <w:p w14:paraId="0C28CA84" w14:textId="77777777" w:rsidR="00D4200B" w:rsidRDefault="00D4200B">
            <w:pPr>
              <w:spacing w:before="120" w:after="0" w:line="240" w:lineRule="auto"/>
              <w:ind w:left="92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GUID=cf0e177a-e8da-4ba5-9654-ab277c956ed9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Date:</w:t>
            </w:r>
          </w:p>
          <w:p w14:paraId="13EDD244" w14:textId="77777777" w:rsidR="00D4200B" w:rsidRDefault="00D4200B">
            <w:pPr>
              <w:spacing w:before="120" w:after="0" w:line="240" w:lineRule="auto"/>
              <w:ind w:firstLine="50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GUID=514d6dce-09bb-40a0-afc9-e73fed0529e6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*This summons is taken out by                     , solicitor for the abovenamed applicants whose address is                      .</w:t>
            </w:r>
          </w:p>
          <w:p w14:paraId="25A849E7" w14:textId="77777777" w:rsidR="00D4200B" w:rsidRDefault="00D4200B">
            <w:pPr>
              <w:spacing w:before="120" w:after="0" w:line="240" w:lineRule="auto"/>
              <w:ind w:firstLine="50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GUID=278b35cf-6bd5-409d-8714-65a092b94b16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[If applicant is unrepresented]</w:t>
            </w:r>
          </w:p>
          <w:p w14:paraId="4427FC88" w14:textId="77777777" w:rsidR="00D4200B" w:rsidRDefault="00D4200B">
            <w:pPr>
              <w:spacing w:before="120" w:after="0" w:line="240" w:lineRule="auto"/>
              <w:ind w:firstLine="500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GUID=11cf39e8-6f4d-40f6-97de-90a6f5427fe6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*This summons is taken out by the abovenamed applicant who resides at                      </w:t>
            </w:r>
            <w:r>
              <w:rPr>
                <w:rFonts w:ascii="Times New Roman" w:hAnsi="Times New Roman" w:cs="Times New Roman"/>
                <w:i/>
                <w:szCs w:val="20"/>
                <w:lang w:val="en-GB"/>
              </w:rPr>
              <w:t>[and if applicant does not reside within the jurisdiction]</w: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 xml:space="preserve"> and whose address for service is (to state address in Singapore).</w:t>
            </w:r>
          </w:p>
          <w:p w14:paraId="4D0FD089" w14:textId="77777777" w:rsidR="00D4200B" w:rsidRDefault="00D4200B">
            <w:pPr>
              <w:spacing w:before="60" w:after="60" w:line="240" w:lineRule="auto"/>
              <w:ind w:left="1880" w:hanging="533"/>
              <w:jc w:val="both"/>
              <w:rPr>
                <w:rFonts w:ascii="Times New Roman" w:hAnsi="Times New Roman" w:cs="Times New Roman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begin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instrText xml:space="preserve"> GUID=48ce7d03-3462-44ad-8137-071cf8c22331 </w:instrText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fldChar w:fldCharType="end"/>
            </w:r>
            <w:r>
              <w:rPr>
                <w:rFonts w:ascii="Times New Roman" w:hAnsi="Times New Roman" w:cs="Times New Roman"/>
                <w:szCs w:val="20"/>
                <w:lang w:val="en-GB"/>
              </w:rPr>
              <w:t>(*Delete as appropriate)</w:t>
            </w:r>
          </w:p>
        </w:tc>
      </w:tr>
    </w:tbl>
    <w:p w14:paraId="595CF7A2" w14:textId="77777777" w:rsidR="00F3467F" w:rsidRPr="00D4200B" w:rsidRDefault="00F3467F" w:rsidP="00D4200B"/>
    <w:sectPr w:rsidR="00F3467F" w:rsidRPr="00D4200B" w:rsidSect="00D54D2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94FED"/>
    <w:multiLevelType w:val="hybridMultilevel"/>
    <w:tmpl w:val="ECE491F4"/>
    <w:lvl w:ilvl="0" w:tplc="02362D9A">
      <w:start w:val="1"/>
      <w:numFmt w:val="decimal"/>
      <w:lvlText w:val="(%1)"/>
      <w:lvlJc w:val="left"/>
      <w:pPr>
        <w:ind w:left="72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29"/>
    <w:rsid w:val="00D4200B"/>
    <w:rsid w:val="00D54D29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7500"/>
  <w15:chartTrackingRefBased/>
  <w15:docId w15:val="{0AD2374A-9875-4AD8-B212-1B59B42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29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00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2672</Characters>
  <Application>Microsoft Office Word</Application>
  <DocSecurity>0</DocSecurity>
  <Lines>22</Lines>
  <Paragraphs>6</Paragraphs>
  <ScaleCrop>false</ScaleCrop>
  <Company>WOG ICT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Farhana Salamat Siti</cp:lastModifiedBy>
  <cp:revision>2</cp:revision>
  <dcterms:created xsi:type="dcterms:W3CDTF">2019-05-08T08:41:00Z</dcterms:created>
  <dcterms:modified xsi:type="dcterms:W3CDTF">2020-07-01T07:02:00Z</dcterms:modified>
</cp:coreProperties>
</file>